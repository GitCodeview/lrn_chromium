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del w:author="Anonymous" w:id="4" w:date="2019-10-17T02:40:49Z"/>
          <w:sz w:val="24"/>
          <w:szCs w:val="24"/>
          <w:rPrChange w:author="weet li" w:id="3" w:date="2018-07-25T14:18:46Z">
            <w:rPr/>
          </w:rPrChange>
        </w:rPr>
        <w:pPrChange w:author="Anonymous" w:id="0" w:date="2019-10-17T02:39:14Z">
          <w:pPr>
            <w:pStyle w:val="Title"/>
            <w:pBdr>
              <w:top w:space="0" w:sz="0" w:val="nil"/>
              <w:left w:space="0" w:sz="0" w:val="nil"/>
              <w:bottom w:space="0" w:sz="0" w:val="nil"/>
              <w:right w:space="0" w:sz="0" w:val="nil"/>
              <w:between w:space="0" w:sz="0" w:val="nil"/>
            </w:pBdr>
            <w:shd w:fill="auto" w:val="clear"/>
          </w:pPr>
        </w:pPrChange>
      </w:pPr>
      <w:ins w:author="Anonymous" w:id="1" w:date="2019-10-17T02:39:14Z">
        <w:del w:author="Anonymous" w:id="2" w:date="2019-10-17T02:41:15Z">
          <w:r w:rsidDel="00000000" w:rsidR="00000000" w:rsidRPr="00000000">
            <w:rPr>
              <w:rtl w:val="0"/>
            </w:rPr>
            <w:delText xml:space="preserve">How to build a Web Browser</w:delText>
          </w:r>
        </w:del>
      </w:ins>
      <w:del w:author="Anonymous" w:id="2" w:date="2019-10-17T02:41:15Z">
        <w:r w:rsidDel="00000000" w:rsidR="00000000" w:rsidRPr="00000000">
          <w:rPr>
            <w:sz w:val="24"/>
            <w:szCs w:val="24"/>
            <w:rtl w:val="0"/>
            <w:rPrChange w:author="weet li" w:id="3" w:date="2018-07-25T14:18:46Z">
              <w:rPr/>
            </w:rPrChange>
          </w:rPr>
          <w:delText xml:space="preserve">H</w:delText>
        </w:r>
        <w:r w:rsidDel="00000000" w:rsidR="00000000" w:rsidRPr="00000000">
          <w:rPr>
            <w:sz w:val="24"/>
            <w:szCs w:val="24"/>
            <w:rtl w:val="0"/>
            <w:rPrChange w:author="weet li" w:id="3" w:date="2018-07-25T14:18:46Z">
              <w:rPr/>
            </w:rPrChange>
          </w:rPr>
          <w:delText xml:space="preserve">ow to build a Web Browser</w:delText>
        </w:r>
      </w:del>
      <w:del w:author="Anonymous" w:id="4" w:date="2019-10-17T02:40:49Z">
        <w:bookmarkStart w:colFirst="0" w:colLast="0" w:name="_p25yircvgetn" w:id="0"/>
        <w:bookmarkEnd w:id="0"/>
        <w:r w:rsidDel="00000000" w:rsidR="00000000" w:rsidRPr="00000000">
          <w:rPr>
            <w:rtl w:val="0"/>
          </w:rPr>
        </w:r>
      </w:del>
    </w:p>
    <w:p w:rsidR="00000000" w:rsidDel="00000000" w:rsidP="00000000" w:rsidRDefault="00000000" w:rsidRPr="00000000" w14:paraId="00000002">
      <w:pPr>
        <w:pStyle w:val="Title"/>
        <w:rPr>
          <w:sz w:val="24"/>
          <w:szCs w:val="24"/>
          <w:rPrChange w:author="weet li" w:id="3" w:date="2018-07-25T14:18:46Z">
            <w:rPr/>
          </w:rPrChange>
        </w:rPr>
        <w:pPrChange w:author="Anonymous" w:id="0" w:date="2019-10-17T02:40:49Z">
          <w:pPr>
            <w:pBdr>
              <w:top w:space="0" w:sz="0" w:val="nil"/>
              <w:left w:space="0" w:sz="0" w:val="nil"/>
              <w:bottom w:space="0" w:sz="0" w:val="nil"/>
              <w:right w:space="0" w:sz="0" w:val="nil"/>
              <w:between w:space="0" w:sz="0" w:val="nil"/>
            </w:pBdr>
            <w:shd w:fill="auto" w:val="clear"/>
          </w:pPr>
        </w:pPrChange>
      </w:pPr>
      <w:r w:rsidDel="00000000" w:rsidR="00000000" w:rsidRPr="00000000">
        <w:rPr>
          <w:rtl w:val="0"/>
        </w:rPr>
      </w:r>
      <w:r w:rsidDel="00000000" w:rsidR="00000000" w:rsidRPr="00000000">
        <w:drawing>
          <wp:anchor allowOverlap="1" behindDoc="0" distB="57150" distT="57150" distL="57150" distR="57150" hidden="0" layoutInCell="1" locked="0" relativeHeight="0" simplePos="0">
            <wp:simplePos x="0" y="0"/>
            <wp:positionH relativeFrom="column">
              <wp:posOffset>2743200</wp:posOffset>
            </wp:positionH>
            <wp:positionV relativeFrom="paragraph">
              <wp:posOffset>238125</wp:posOffset>
            </wp:positionV>
            <wp:extent cx="3200400" cy="2400022"/>
            <wp:effectExtent b="0" l="0" r="0" t="0"/>
            <wp:wrapSquare wrapText="bothSides" distB="57150" distT="57150" distL="57150" distR="57150"/>
            <wp:docPr descr="live.jpg" id="1" name="image1.jpg"/>
            <a:graphic>
              <a:graphicData uri="http://schemas.openxmlformats.org/drawingml/2006/picture">
                <pic:pic>
                  <pic:nvPicPr>
                    <pic:cNvPr descr="live.jpg" id="0" name="image1.jpg"/>
                    <pic:cNvPicPr preferRelativeResize="0"/>
                  </pic:nvPicPr>
                  <pic:blipFill>
                    <a:blip r:embed="rId6"/>
                    <a:srcRect b="0" l="0" r="0" t="0"/>
                    <a:stretch>
                      <a:fillRect/>
                    </a:stretch>
                  </pic:blipFill>
                  <pic:spPr>
                    <a:xfrm>
                      <a:off x="0" y="0"/>
                      <a:ext cx="3200400" cy="2400022"/>
                    </a:xfrm>
                    <a:prstGeom prst="rect"/>
                    <a:ln/>
                  </pic:spPr>
                </pic:pic>
              </a:graphicData>
            </a:graphic>
          </wp:anchor>
        </w:drawing>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z w:val="24"/>
          <w:szCs w:val="24"/>
          <w:rPrChange w:author="weet li" w:id="3" w:date="2018-07-25T14:18:46Z">
            <w:rPr>
              <w:sz w:val="40"/>
              <w:szCs w:val="40"/>
            </w:rPr>
          </w:rPrChange>
        </w:rPr>
      </w:pPr>
      <w:r w:rsidDel="00000000" w:rsidR="00000000" w:rsidRPr="00000000">
        <w:rPr>
          <w:rFonts w:ascii="Trebuchet MS" w:cs="Trebuchet MS" w:eastAsia="Trebuchet MS" w:hAnsi="Trebuchet MS"/>
          <w:sz w:val="24"/>
          <w:szCs w:val="24"/>
          <w:rtl w:val="0"/>
          <w:rPrChange w:author="weet li" w:id="3" w:date="2018-07-25T14:18:46Z">
            <w:rPr>
              <w:rFonts w:ascii="Trebuchet MS" w:cs="Trebuchet MS" w:eastAsia="Trebuchet MS" w:hAnsi="Trebuchet MS"/>
              <w:sz w:val="40"/>
              <w:szCs w:val="40"/>
            </w:rPr>
          </w:rPrChange>
        </w:rPr>
        <w:t xml:space="preserve">Index</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ind w:left="360" w:firstLine="0"/>
            <w:rPr>
              <w:color w:val="1155cc"/>
              <w:sz w:val="24"/>
              <w:szCs w:val="24"/>
              <w:u w:val="single"/>
              <w:rPrChange w:author="weet li" w:id="3" w:date="2018-07-25T14:18:46Z">
                <w:rPr>
                  <w:color w:val="1155cc"/>
                  <w:u w:val="single"/>
                </w:rPr>
              </w:rPrChange>
            </w:rPr>
          </w:pPr>
          <w:r w:rsidDel="00000000" w:rsidR="00000000" w:rsidRPr="00000000">
            <w:fldChar w:fldCharType="begin"/>
            <w:instrText xml:space="preserve"> TOC \h \u \z \n </w:instrText>
            <w:fldChar w:fldCharType="separate"/>
          </w:r>
          <w:hyperlink w:anchor="_i0udy0g4lw9u">
            <w:r w:rsidDel="00000000" w:rsidR="00000000" w:rsidRPr="00000000">
              <w:rPr>
                <w:color w:val="1155cc"/>
                <w:sz w:val="24"/>
                <w:szCs w:val="24"/>
                <w:u w:val="single"/>
                <w:rtl w:val="0"/>
                <w:rPrChange w:author="weet li" w:id="3" w:date="2018-07-25T14:18:46Z">
                  <w:rPr>
                    <w:color w:val="1155cc"/>
                    <w:u w:val="single"/>
                  </w:rPr>
                </w:rPrChange>
              </w:rPr>
              <w:t xml:space="preserve">Introduction</w:t>
            </w:r>
          </w:hyperlink>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360" w:firstLine="0"/>
            <w:rPr>
              <w:color w:val="1155cc"/>
              <w:sz w:val="24"/>
              <w:szCs w:val="24"/>
              <w:u w:val="single"/>
              <w:rPrChange w:author="weet li" w:id="3" w:date="2018-07-25T14:18:46Z">
                <w:rPr>
                  <w:color w:val="1155cc"/>
                  <w:u w:val="single"/>
                </w:rPr>
              </w:rPrChange>
            </w:rPr>
          </w:pPr>
          <w:hyperlink w:anchor="_rk7zkc7y3h5">
            <w:r w:rsidDel="00000000" w:rsidR="00000000" w:rsidRPr="00000000">
              <w:rPr>
                <w:color w:val="1155cc"/>
                <w:sz w:val="24"/>
                <w:szCs w:val="24"/>
                <w:u w:val="single"/>
                <w:rtl w:val="0"/>
                <w:rPrChange w:author="weet li" w:id="3" w:date="2018-07-25T14:18:46Z">
                  <w:rPr>
                    <w:color w:val="1155cc"/>
                    <w:u w:val="single"/>
                  </w:rPr>
                </w:rPrChange>
              </w:rPr>
              <w:t xml:space="preserve">Sprocket</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ind w:left="360" w:firstLine="0"/>
            <w:rPr>
              <w:color w:val="1155cc"/>
              <w:sz w:val="24"/>
              <w:szCs w:val="24"/>
              <w:u w:val="single"/>
              <w:rPrChange w:author="weet li" w:id="3" w:date="2018-07-25T14:18:46Z">
                <w:rPr>
                  <w:color w:val="1155cc"/>
                  <w:u w:val="single"/>
                </w:rPr>
              </w:rPrChange>
            </w:rPr>
          </w:pPr>
          <w:hyperlink w:anchor="_sntjs7jhej7">
            <w:r w:rsidDel="00000000" w:rsidR="00000000" w:rsidRPr="00000000">
              <w:rPr>
                <w:color w:val="1155cc"/>
                <w:sz w:val="24"/>
                <w:szCs w:val="24"/>
                <w:u w:val="single"/>
                <w:rtl w:val="0"/>
                <w:rPrChange w:author="weet li" w:id="3" w:date="2018-07-25T14:18:46Z">
                  <w:rPr>
                    <w:color w:val="1155cc"/>
                    <w:u w:val="single"/>
                  </w:rPr>
                </w:rPrChange>
              </w:rPr>
              <w:t xml:space="preserve">Milestones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360" w:firstLine="0"/>
            <w:rPr>
              <w:color w:val="1155cc"/>
              <w:sz w:val="24"/>
              <w:szCs w:val="24"/>
              <w:u w:val="single"/>
              <w:rPrChange w:author="weet li" w:id="3" w:date="2018-07-25T14:18:46Z">
                <w:rPr>
                  <w:color w:val="1155cc"/>
                  <w:u w:val="single"/>
                </w:rPr>
              </w:rPrChange>
            </w:rPr>
          </w:pPr>
          <w:hyperlink w:anchor="_bg5yqfso0s8x">
            <w:r w:rsidDel="00000000" w:rsidR="00000000" w:rsidRPr="00000000">
              <w:rPr>
                <w:color w:val="1155cc"/>
                <w:sz w:val="24"/>
                <w:szCs w:val="24"/>
                <w:u w:val="single"/>
                <w:rtl w:val="0"/>
                <w:rPrChange w:author="weet li" w:id="3" w:date="2018-07-25T14:18:46Z">
                  <w:rPr>
                    <w:color w:val="1155cc"/>
                    <w:u w:val="single"/>
                  </w:rPr>
                </w:rPrChange>
              </w:rPr>
              <w:t xml:space="preserve">Sprocket in details</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left="720" w:firstLine="0"/>
            <w:rPr>
              <w:color w:val="1155cc"/>
              <w:sz w:val="24"/>
              <w:szCs w:val="24"/>
              <w:u w:val="single"/>
              <w:rPrChange w:author="weet li" w:id="3" w:date="2018-07-25T14:18:46Z">
                <w:rPr>
                  <w:color w:val="1155cc"/>
                  <w:u w:val="single"/>
                </w:rPr>
              </w:rPrChange>
            </w:rPr>
          </w:pPr>
          <w:hyperlink w:anchor="_n1h1vcy3ie6">
            <w:r w:rsidDel="00000000" w:rsidR="00000000" w:rsidRPr="00000000">
              <w:rPr>
                <w:color w:val="1155cc"/>
                <w:sz w:val="24"/>
                <w:szCs w:val="24"/>
                <w:u w:val="single"/>
                <w:rtl w:val="0"/>
                <w:rPrChange w:author="weet li" w:id="3" w:date="2018-07-25T14:18:46Z">
                  <w:rPr>
                    <w:color w:val="1155cc"/>
                    <w:u w:val="single"/>
                  </w:rPr>
                </w:rPrChange>
              </w:rPr>
              <w:t xml:space="preserve">App</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ind w:left="720" w:firstLine="0"/>
            <w:rPr>
              <w:color w:val="1155cc"/>
              <w:sz w:val="24"/>
              <w:szCs w:val="24"/>
              <w:u w:val="single"/>
              <w:rPrChange w:author="weet li" w:id="3" w:date="2018-07-25T14:18:46Z">
                <w:rPr>
                  <w:color w:val="1155cc"/>
                  <w:u w:val="single"/>
                </w:rPr>
              </w:rPrChange>
            </w:rPr>
          </w:pPr>
          <w:hyperlink w:anchor="_8bajg0lilje5">
            <w:r w:rsidDel="00000000" w:rsidR="00000000" w:rsidRPr="00000000">
              <w:rPr>
                <w:color w:val="1155cc"/>
                <w:sz w:val="24"/>
                <w:szCs w:val="24"/>
                <w:u w:val="single"/>
                <w:rtl w:val="0"/>
                <w:rPrChange w:author="weet li" w:id="3" w:date="2018-07-25T14:18:46Z">
                  <w:rPr>
                    <w:color w:val="1155cc"/>
                    <w:u w:val="single"/>
                  </w:rPr>
                </w:rPrChange>
              </w:rPr>
              <w:t xml:space="preserve">Browser</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ind w:left="720" w:firstLine="0"/>
            <w:rPr>
              <w:color w:val="1155cc"/>
              <w:sz w:val="24"/>
              <w:szCs w:val="24"/>
              <w:u w:val="single"/>
              <w:rPrChange w:author="weet li" w:id="3" w:date="2018-07-25T14:18:46Z">
                <w:rPr>
                  <w:color w:val="1155cc"/>
                  <w:u w:val="single"/>
                </w:rPr>
              </w:rPrChange>
            </w:rPr>
          </w:pPr>
          <w:hyperlink w:anchor="_t1l0ty2qfjeq">
            <w:r w:rsidDel="00000000" w:rsidR="00000000" w:rsidRPr="00000000">
              <w:rPr>
                <w:color w:val="1155cc"/>
                <w:sz w:val="24"/>
                <w:szCs w:val="24"/>
                <w:u w:val="single"/>
                <w:rtl w:val="0"/>
                <w:rPrChange w:author="weet li" w:id="3" w:date="2018-07-25T14:18:46Z">
                  <w:rPr>
                    <w:color w:val="1155cc"/>
                    <w:u w:val="single"/>
                  </w:rPr>
                </w:rPrChange>
              </w:rPr>
              <w:t xml:space="preserve">Renderer</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720" w:firstLine="0"/>
            <w:rPr>
              <w:color w:val="1155cc"/>
              <w:sz w:val="24"/>
              <w:szCs w:val="24"/>
              <w:u w:val="single"/>
              <w:rPrChange w:author="weet li" w:id="3" w:date="2018-07-25T14:18:46Z">
                <w:rPr>
                  <w:color w:val="1155cc"/>
                  <w:u w:val="single"/>
                </w:rPr>
              </w:rPrChange>
            </w:rPr>
          </w:pPr>
          <w:hyperlink w:anchor="_etgorfg31iyk">
            <w:r w:rsidDel="00000000" w:rsidR="00000000" w:rsidRPr="00000000">
              <w:rPr>
                <w:color w:val="1155cc"/>
                <w:sz w:val="24"/>
                <w:szCs w:val="24"/>
                <w:u w:val="single"/>
                <w:rtl w:val="0"/>
                <w:rPrChange w:author="weet li" w:id="3" w:date="2018-07-25T14:18:46Z">
                  <w:rPr>
                    <w:color w:val="1155cc"/>
                    <w:u w:val="single"/>
                  </w:rPr>
                </w:rPrChange>
              </w:rPr>
              <w:t xml:space="preserve">Common</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ind w:left="720" w:firstLine="0"/>
            <w:rPr>
              <w:color w:val="1155cc"/>
              <w:sz w:val="24"/>
              <w:szCs w:val="24"/>
              <w:u w:val="single"/>
              <w:rPrChange w:author="weet li" w:id="3" w:date="2018-07-25T14:18:46Z">
                <w:rPr>
                  <w:color w:val="1155cc"/>
                  <w:u w:val="single"/>
                </w:rPr>
              </w:rPrChange>
            </w:rPr>
          </w:pPr>
          <w:hyperlink w:anchor="_eog5hq46r41m">
            <w:r w:rsidDel="00000000" w:rsidR="00000000" w:rsidRPr="00000000">
              <w:rPr>
                <w:color w:val="1155cc"/>
                <w:sz w:val="24"/>
                <w:szCs w:val="24"/>
                <w:u w:val="single"/>
                <w:rtl w:val="0"/>
                <w:rPrChange w:author="weet li" w:id="3" w:date="2018-07-25T14:18:46Z">
                  <w:rPr>
                    <w:color w:val="1155cc"/>
                    <w:u w:val="single"/>
                  </w:rPr>
                </w:rPrChange>
              </w:rPr>
              <w:t xml:space="preserve">Android</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ind w:left="360" w:firstLine="0"/>
            <w:rPr>
              <w:color w:val="1155cc"/>
              <w:sz w:val="24"/>
              <w:szCs w:val="24"/>
              <w:u w:val="single"/>
              <w:rPrChange w:author="weet li" w:id="3" w:date="2018-07-25T14:18:46Z">
                <w:rPr>
                  <w:color w:val="1155cc"/>
                  <w:u w:val="single"/>
                </w:rPr>
              </w:rPrChange>
            </w:rPr>
          </w:pPr>
          <w:hyperlink w:anchor="_w1oul2qfax2u">
            <w:r w:rsidDel="00000000" w:rsidR="00000000" w:rsidRPr="00000000">
              <w:rPr>
                <w:color w:val="1155cc"/>
                <w:sz w:val="24"/>
                <w:szCs w:val="24"/>
                <w:u w:val="single"/>
                <w:rtl w:val="0"/>
                <w:rPrChange w:author="weet li" w:id="3" w:date="2018-07-25T14:18:46Z">
                  <w:rPr>
                    <w:color w:val="1155cc"/>
                    <w:u w:val="single"/>
                  </w:rPr>
                </w:rPrChange>
              </w:rPr>
              <w:t xml:space="preserve">Todo</w:t>
            </w:r>
          </w:hyperlink>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ind w:left="720" w:firstLine="0"/>
            <w:rPr>
              <w:color w:val="1155cc"/>
              <w:sz w:val="24"/>
              <w:szCs w:val="24"/>
              <w:u w:val="single"/>
              <w:rPrChange w:author="weet li" w:id="3" w:date="2018-07-25T14:18:46Z">
                <w:rPr>
                  <w:color w:val="1155cc"/>
                  <w:u w:val="single"/>
                </w:rPr>
              </w:rPrChange>
            </w:rPr>
          </w:pPr>
          <w:hyperlink w:anchor="_lmnryo5cp3xj">
            <w:r w:rsidDel="00000000" w:rsidR="00000000" w:rsidRPr="00000000">
              <w:rPr>
                <w:color w:val="1155cc"/>
                <w:sz w:val="24"/>
                <w:szCs w:val="24"/>
                <w:u w:val="single"/>
                <w:rtl w:val="0"/>
                <w:rPrChange w:author="weet li" w:id="3" w:date="2018-07-25T14:18:46Z">
                  <w:rPr>
                    <w:color w:val="1155cc"/>
                    <w:u w:val="single"/>
                  </w:rPr>
                </w:rPrChange>
              </w:rPr>
              <w:t xml:space="preserve">Child</w:t>
            </w:r>
          </w:hyperlink>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720" w:firstLine="0"/>
            <w:rPr>
              <w:color w:val="1155cc"/>
              <w:sz w:val="24"/>
              <w:szCs w:val="24"/>
              <w:u w:val="single"/>
              <w:rPrChange w:author="weet li" w:id="3" w:date="2018-07-25T14:18:46Z">
                <w:rPr>
                  <w:color w:val="1155cc"/>
                  <w:u w:val="single"/>
                </w:rPr>
              </w:rPrChange>
            </w:rPr>
          </w:pPr>
          <w:hyperlink w:anchor="_fxevy88f2w7b">
            <w:r w:rsidDel="00000000" w:rsidR="00000000" w:rsidRPr="00000000">
              <w:rPr>
                <w:color w:val="1155cc"/>
                <w:sz w:val="24"/>
                <w:szCs w:val="24"/>
                <w:u w:val="single"/>
                <w:rtl w:val="0"/>
                <w:rPrChange w:author="weet li" w:id="3" w:date="2018-07-25T14:18:46Z">
                  <w:rPr>
                    <w:color w:val="1155cc"/>
                    <w:u w:val="single"/>
                  </w:rPr>
                </w:rPrChange>
              </w:rPr>
              <w:t xml:space="preserve">Utility</w:t>
            </w:r>
          </w:hyperlink>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720" w:firstLine="0"/>
            <w:rPr>
              <w:color w:val="1155cc"/>
              <w:sz w:val="24"/>
              <w:szCs w:val="24"/>
              <w:u w:val="single"/>
              <w:rPrChange w:author="weet li" w:id="3" w:date="2018-07-25T14:18:46Z">
                <w:rPr>
                  <w:color w:val="1155cc"/>
                  <w:u w:val="single"/>
                </w:rPr>
              </w:rPrChange>
            </w:rPr>
          </w:pPr>
          <w:hyperlink w:anchor="_6n7s20k4rcn6">
            <w:r w:rsidDel="00000000" w:rsidR="00000000" w:rsidRPr="00000000">
              <w:rPr>
                <w:color w:val="1155cc"/>
                <w:sz w:val="24"/>
                <w:szCs w:val="24"/>
                <w:u w:val="single"/>
                <w:rtl w:val="0"/>
                <w:rPrChange w:author="weet li" w:id="3" w:date="2018-07-25T14:18:46Z">
                  <w:rPr>
                    <w:color w:val="1155cc"/>
                    <w:u w:val="single"/>
                  </w:rPr>
                </w:rPrChange>
              </w:rPr>
              <w:t xml:space="preserve">Sandbox</w:t>
            </w:r>
          </w:hyperlink>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720" w:firstLine="0"/>
            <w:rPr>
              <w:color w:val="1155cc"/>
              <w:sz w:val="24"/>
              <w:szCs w:val="24"/>
              <w:u w:val="single"/>
              <w:rPrChange w:author="weet li" w:id="3" w:date="2018-07-25T14:18:46Z">
                <w:rPr>
                  <w:color w:val="1155cc"/>
                  <w:u w:val="single"/>
                </w:rPr>
              </w:rPrChange>
            </w:rPr>
          </w:pPr>
          <w:hyperlink w:anchor="_8i03glwwh5oe">
            <w:r w:rsidDel="00000000" w:rsidR="00000000" w:rsidRPr="00000000">
              <w:rPr>
                <w:color w:val="1155cc"/>
                <w:sz w:val="24"/>
                <w:szCs w:val="24"/>
                <w:u w:val="single"/>
                <w:rtl w:val="0"/>
                <w:rPrChange w:author="weet li" w:id="3" w:date="2018-07-25T14:18:46Z">
                  <w:rPr>
                    <w:color w:val="1155cc"/>
                    <w:u w:val="single"/>
                  </w:rPr>
                </w:rPrChange>
              </w:rPr>
              <w:t xml:space="preserve">Tab support (Linux)</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2">
      <w:pPr>
        <w:pStyle w:val="Heading1"/>
        <w:pBdr>
          <w:top w:space="0" w:sz="0" w:val="nil"/>
          <w:left w:space="0" w:sz="0" w:val="nil"/>
          <w:bottom w:space="0" w:sz="0" w:val="nil"/>
          <w:right w:space="0" w:sz="0" w:val="nil"/>
          <w:between w:space="0" w:sz="0" w:val="nil"/>
        </w:pBdr>
        <w:shd w:fill="auto" w:val="clear"/>
        <w:rPr>
          <w:sz w:val="24"/>
          <w:szCs w:val="24"/>
          <w:rPrChange w:author="weet li" w:id="3" w:date="2018-07-25T14:18:46Z">
            <w:rPr>
              <w:sz w:val="40"/>
              <w:szCs w:val="40"/>
            </w:rPr>
          </w:rPrChange>
        </w:rPr>
      </w:pPr>
      <w:bookmarkStart w:colFirst="0" w:colLast="0" w:name="_i0udy0g4lw9u" w:id="1"/>
      <w:bookmarkEnd w:id="1"/>
      <w:r w:rsidDel="00000000" w:rsidR="00000000" w:rsidRPr="00000000">
        <w:rPr>
          <w:sz w:val="24"/>
          <w:szCs w:val="24"/>
          <w:rtl w:val="0"/>
          <w:rPrChange w:author="weet li" w:id="3" w:date="2018-07-25T14:18:46Z">
            <w:rPr>
              <w:sz w:val="40"/>
              <w:szCs w:val="40"/>
            </w:rPr>
          </w:rPrChange>
        </w:rPr>
        <w:t xml:space="preserve">Introduction</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both"/>
        <w:rPr>
          <w:sz w:val="24"/>
          <w:szCs w:val="24"/>
          <w:rPrChange w:author="weet li" w:id="3" w:date="2018-07-25T14:18:46Z">
            <w:rPr/>
          </w:rPrChange>
        </w:rPr>
      </w:pPr>
      <w:r w:rsidDel="00000000" w:rsidR="00000000" w:rsidRPr="00000000">
        <w:rPr>
          <w:sz w:val="24"/>
          <w:szCs w:val="24"/>
          <w:rtl w:val="0"/>
          <w:rPrChange w:author="weet li" w:id="3" w:date="2018-07-25T14:18:46Z">
            <w:rPr/>
          </w:rPrChange>
        </w:rPr>
        <w:t xml:space="preserve">There are multiple ways to build a web browser. You don’t need to do </w:t>
      </w:r>
      <w:r w:rsidDel="00000000" w:rsidR="00000000" w:rsidRPr="00000000">
        <w:rPr>
          <w:sz w:val="24"/>
          <w:szCs w:val="24"/>
          <w:rtl w:val="0"/>
          <w:rPrChange w:author="weet li" w:id="3" w:date="2018-07-25T14:18:46Z">
            <w:rPr/>
          </w:rPrChange>
        </w:rPr>
        <w:t xml:space="preserve">everything</w:t>
      </w:r>
      <w:r w:rsidDel="00000000" w:rsidR="00000000" w:rsidRPr="00000000">
        <w:rPr>
          <w:sz w:val="24"/>
          <w:szCs w:val="24"/>
          <w:rtl w:val="0"/>
          <w:rPrChange w:author="weet li" w:id="3" w:date="2018-07-25T14:18:46Z">
            <w:rPr/>
          </w:rPrChange>
        </w:rPr>
        <w:t xml:space="preserve"> from scratch, but if you want to do that you should check </w:t>
      </w:r>
      <w:hyperlink r:id="rId7">
        <w:r w:rsidDel="00000000" w:rsidR="00000000" w:rsidRPr="00000000">
          <w:rPr>
            <w:color w:val="1155cc"/>
            <w:sz w:val="24"/>
            <w:szCs w:val="24"/>
            <w:u w:val="single"/>
            <w:rtl w:val="0"/>
            <w:rPrChange w:author="weet li" w:id="3" w:date="2018-07-25T14:18:46Z">
              <w:rPr>
                <w:color w:val="1155cc"/>
                <w:u w:val="single"/>
              </w:rPr>
            </w:rPrChange>
          </w:rPr>
          <w:t xml:space="preserve">this tutorial</w:t>
        </w:r>
      </w:hyperlink>
      <w:r w:rsidDel="00000000" w:rsidR="00000000" w:rsidRPr="00000000">
        <w:rPr>
          <w:sz w:val="24"/>
          <w:szCs w:val="24"/>
          <w:rtl w:val="0"/>
          <w:rPrChange w:author="weet li" w:id="3" w:date="2018-07-25T14:18:46Z">
            <w:rPr/>
          </w:rPrChange>
        </w:rPr>
        <w:t xml:space="preserve"> out first. For those who would like to follow the beaten path, the open-source communities have already provided several high quality browser engines: </w:t>
      </w:r>
      <w:hyperlink r:id="rId8">
        <w:r w:rsidDel="00000000" w:rsidR="00000000" w:rsidRPr="00000000">
          <w:rPr>
            <w:color w:val="1155cc"/>
            <w:sz w:val="24"/>
            <w:szCs w:val="24"/>
            <w:u w:val="single"/>
            <w:rtl w:val="0"/>
            <w:rPrChange w:author="weet li" w:id="3" w:date="2018-07-25T14:18:46Z">
              <w:rPr>
                <w:color w:val="1155cc"/>
                <w:u w:val="single"/>
              </w:rPr>
            </w:rPrChange>
          </w:rPr>
          <w:t xml:space="preserve">WebKit (Safari)</w:t>
        </w:r>
      </w:hyperlink>
      <w:r w:rsidDel="00000000" w:rsidR="00000000" w:rsidRPr="00000000">
        <w:rPr>
          <w:sz w:val="24"/>
          <w:szCs w:val="24"/>
          <w:rtl w:val="0"/>
          <w:rPrChange w:author="weet li" w:id="3" w:date="2018-07-25T14:18:46Z">
            <w:rPr/>
          </w:rPrChange>
        </w:rPr>
        <w:t xml:space="preserve">, </w:t>
      </w:r>
      <w:hyperlink r:id="rId9">
        <w:r w:rsidDel="00000000" w:rsidR="00000000" w:rsidRPr="00000000">
          <w:rPr>
            <w:color w:val="1155cc"/>
            <w:sz w:val="24"/>
            <w:szCs w:val="24"/>
            <w:u w:val="single"/>
            <w:rtl w:val="0"/>
            <w:rPrChange w:author="weet li" w:id="3" w:date="2018-07-25T14:18:46Z">
              <w:rPr>
                <w:color w:val="1155cc"/>
                <w:u w:val="single"/>
              </w:rPr>
            </w:rPrChange>
          </w:rPr>
          <w:t xml:space="preserve">Blink (Chromium)</w:t>
        </w:r>
      </w:hyperlink>
      <w:r w:rsidDel="00000000" w:rsidR="00000000" w:rsidRPr="00000000">
        <w:rPr>
          <w:sz w:val="24"/>
          <w:szCs w:val="24"/>
          <w:rtl w:val="0"/>
          <w:rPrChange w:author="weet li" w:id="3" w:date="2018-07-25T14:18:46Z">
            <w:rPr/>
          </w:rPrChange>
        </w:rPr>
        <w:t xml:space="preserve">, </w:t>
      </w:r>
      <w:hyperlink r:id="rId10">
        <w:r w:rsidDel="00000000" w:rsidR="00000000" w:rsidRPr="00000000">
          <w:rPr>
            <w:color w:val="1155cc"/>
            <w:sz w:val="24"/>
            <w:szCs w:val="24"/>
            <w:u w:val="single"/>
            <w:rtl w:val="0"/>
            <w:rPrChange w:author="weet li" w:id="3" w:date="2018-07-25T14:18:46Z">
              <w:rPr>
                <w:color w:val="1155cc"/>
                <w:u w:val="single"/>
              </w:rPr>
            </w:rPrChange>
          </w:rPr>
          <w:t xml:space="preserve">Gecko (Firefox)</w:t>
        </w:r>
      </w:hyperlink>
      <w:r w:rsidDel="00000000" w:rsidR="00000000" w:rsidRPr="00000000">
        <w:rPr>
          <w:sz w:val="24"/>
          <w:szCs w:val="24"/>
          <w:rtl w:val="0"/>
          <w:rPrChange w:author="weet li" w:id="3" w:date="2018-07-25T14:18:46Z">
            <w:rPr/>
          </w:rPrChange>
        </w:rPr>
        <w:t xml:space="preserve">, </w:t>
      </w:r>
      <w:hyperlink r:id="rId11">
        <w:r w:rsidDel="00000000" w:rsidR="00000000" w:rsidRPr="00000000">
          <w:rPr>
            <w:color w:val="1155cc"/>
            <w:sz w:val="24"/>
            <w:szCs w:val="24"/>
            <w:u w:val="single"/>
            <w:rtl w:val="0"/>
            <w:rPrChange w:author="weet li" w:id="3" w:date="2018-07-25T14:18:46Z">
              <w:rPr>
                <w:color w:val="1155cc"/>
                <w:u w:val="single"/>
              </w:rPr>
            </w:rPrChange>
          </w:rPr>
          <w:t xml:space="preserve">Servo</w:t>
        </w:r>
      </w:hyperlink>
      <w:r w:rsidDel="00000000" w:rsidR="00000000" w:rsidRPr="00000000">
        <w:rPr>
          <w:sz w:val="24"/>
          <w:szCs w:val="24"/>
          <w:rtl w:val="0"/>
          <w:rPrChange w:author="weet li" w:id="3" w:date="2018-07-25T14:18:46Z">
            <w:rPr/>
          </w:rPrChange>
        </w:rPr>
        <w:t xml:space="preserve"> (Mozilla’s experimental project). You can even read an overview about their architecture design </w:t>
      </w:r>
      <w:hyperlink r:id="rId12">
        <w:r w:rsidDel="00000000" w:rsidR="00000000" w:rsidRPr="00000000">
          <w:rPr>
            <w:color w:val="1155cc"/>
            <w:sz w:val="24"/>
            <w:szCs w:val="24"/>
            <w:u w:val="single"/>
            <w:rtl w:val="0"/>
            <w:rPrChange w:author="weet li" w:id="3" w:date="2018-07-25T14:18:46Z">
              <w:rPr>
                <w:color w:val="1155cc"/>
                <w:u w:val="single"/>
              </w:rPr>
            </w:rPrChange>
          </w:rPr>
          <w:t xml:space="preserve">here</w:t>
        </w:r>
      </w:hyperlink>
      <w:r w:rsidDel="00000000" w:rsidR="00000000" w:rsidRPr="00000000">
        <w:rPr>
          <w:sz w:val="24"/>
          <w:szCs w:val="24"/>
          <w:rtl w:val="0"/>
          <w:rPrChange w:author="weet li" w:id="3" w:date="2018-07-25T14:18:46Z">
            <w:rPr/>
          </w:rPrChange>
        </w:rPr>
        <w:t xml:space="preserv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z w:val="24"/>
          <w:szCs w:val="24"/>
          <w:rPrChange w:author="weet li" w:id="3" w:date="2018-07-25T14:18:46Z">
            <w:rPr/>
          </w:rPrChange>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both"/>
        <w:rPr>
          <w:sz w:val="24"/>
          <w:szCs w:val="24"/>
          <w:rPrChange w:author="weet li" w:id="3" w:date="2018-07-25T14:18:46Z">
            <w:rPr/>
          </w:rPrChange>
        </w:rPr>
      </w:pPr>
      <w:r w:rsidDel="00000000" w:rsidR="00000000" w:rsidRPr="00000000">
        <w:rPr>
          <w:sz w:val="24"/>
          <w:szCs w:val="24"/>
          <w:rtl w:val="0"/>
          <w:rPrChange w:author="weet li" w:id="3" w:date="2018-07-25T14:18:46Z">
            <w:rPr/>
          </w:rPrChange>
        </w:rPr>
        <w:t xml:space="preserve">There are some other popular “out-of-the-box” solutions: </w:t>
      </w:r>
      <w:hyperlink r:id="rId13">
        <w:r w:rsidDel="00000000" w:rsidR="00000000" w:rsidRPr="00000000">
          <w:rPr>
            <w:color w:val="1155cc"/>
            <w:sz w:val="24"/>
            <w:szCs w:val="24"/>
            <w:u w:val="single"/>
            <w:rtl w:val="0"/>
            <w:rPrChange w:author="weet li" w:id="3" w:date="2018-07-25T14:18:46Z">
              <w:rPr>
                <w:color w:val="1155cc"/>
                <w:u w:val="single"/>
              </w:rPr>
            </w:rPrChange>
          </w:rPr>
          <w:t xml:space="preserve">CEF</w:t>
        </w:r>
      </w:hyperlink>
      <w:r w:rsidDel="00000000" w:rsidR="00000000" w:rsidRPr="00000000">
        <w:rPr>
          <w:sz w:val="24"/>
          <w:szCs w:val="24"/>
          <w:rtl w:val="0"/>
          <w:rPrChange w:author="weet li" w:id="3" w:date="2018-07-25T14:18:46Z">
            <w:rPr/>
          </w:rPrChange>
        </w:rPr>
        <w:t xml:space="preserve">, </w:t>
      </w:r>
      <w:hyperlink r:id="rId14">
        <w:r w:rsidDel="00000000" w:rsidR="00000000" w:rsidRPr="00000000">
          <w:rPr>
            <w:color w:val="1155cc"/>
            <w:sz w:val="24"/>
            <w:szCs w:val="24"/>
            <w:u w:val="single"/>
            <w:rtl w:val="0"/>
            <w:rPrChange w:author="weet li" w:id="3" w:date="2018-07-25T14:18:46Z">
              <w:rPr>
                <w:color w:val="1155cc"/>
                <w:u w:val="single"/>
              </w:rPr>
            </w:rPrChange>
          </w:rPr>
          <w:t xml:space="preserve">NW.js (previously node-webkit)</w:t>
        </w:r>
      </w:hyperlink>
      <w:r w:rsidDel="00000000" w:rsidR="00000000" w:rsidRPr="00000000">
        <w:rPr>
          <w:sz w:val="24"/>
          <w:szCs w:val="24"/>
          <w:rtl w:val="0"/>
          <w:rPrChange w:author="weet li" w:id="3" w:date="2018-07-25T14:18:46Z">
            <w:rPr/>
          </w:rPrChange>
        </w:rPr>
        <w:t xml:space="preserve">, </w:t>
      </w:r>
      <w:hyperlink r:id="rId15">
        <w:r w:rsidDel="00000000" w:rsidR="00000000" w:rsidRPr="00000000">
          <w:rPr>
            <w:color w:val="1155cc"/>
            <w:sz w:val="24"/>
            <w:szCs w:val="24"/>
            <w:u w:val="single"/>
            <w:rtl w:val="0"/>
            <w:rPrChange w:author="weet li" w:id="3" w:date="2018-07-25T14:18:46Z">
              <w:rPr>
                <w:color w:val="1155cc"/>
                <w:u w:val="single"/>
              </w:rPr>
            </w:rPrChange>
          </w:rPr>
          <w:t xml:space="preserve">Awesomium</w:t>
        </w:r>
      </w:hyperlink>
      <w:r w:rsidDel="00000000" w:rsidR="00000000" w:rsidRPr="00000000">
        <w:rPr>
          <w:sz w:val="24"/>
          <w:szCs w:val="24"/>
          <w:rtl w:val="0"/>
          <w:rPrChange w:author="weet li" w:id="3" w:date="2018-07-25T14:18:46Z">
            <w:rPr/>
          </w:rPrChange>
        </w:rPr>
        <w:t xml:space="preserve">, </w:t>
      </w:r>
      <w:hyperlink r:id="rId16">
        <w:r w:rsidDel="00000000" w:rsidR="00000000" w:rsidRPr="00000000">
          <w:rPr>
            <w:color w:val="1155cc"/>
            <w:sz w:val="24"/>
            <w:szCs w:val="24"/>
            <w:u w:val="single"/>
            <w:rtl w:val="0"/>
            <w:rPrChange w:author="weet li" w:id="3" w:date="2018-07-25T14:18:46Z">
              <w:rPr>
                <w:color w:val="1155cc"/>
                <w:u w:val="single"/>
              </w:rPr>
            </w:rPrChange>
          </w:rPr>
          <w:t xml:space="preserve">OpenFin</w:t>
        </w:r>
      </w:hyperlink>
      <w:r w:rsidDel="00000000" w:rsidR="00000000" w:rsidRPr="00000000">
        <w:rPr>
          <w:sz w:val="24"/>
          <w:szCs w:val="24"/>
          <w:rtl w:val="0"/>
          <w:rPrChange w:author="weet li" w:id="3" w:date="2018-07-25T14:18:46Z">
            <w:rPr/>
          </w:rPrChange>
        </w:rPr>
        <w:t xml:space="preserve">, </w:t>
      </w:r>
      <w:hyperlink r:id="rId17">
        <w:r w:rsidDel="00000000" w:rsidR="00000000" w:rsidRPr="00000000">
          <w:rPr>
            <w:color w:val="1155cc"/>
            <w:sz w:val="24"/>
            <w:szCs w:val="24"/>
            <w:u w:val="single"/>
            <w:rtl w:val="0"/>
            <w:rPrChange w:author="weet li" w:id="3" w:date="2018-07-25T14:18:46Z">
              <w:rPr>
                <w:color w:val="1155cc"/>
                <w:u w:val="single"/>
              </w:rPr>
            </w:rPrChange>
          </w:rPr>
          <w:t xml:space="preserve">QtWebEngine</w:t>
        </w:r>
      </w:hyperlink>
      <w:r w:rsidDel="00000000" w:rsidR="00000000" w:rsidRPr="00000000">
        <w:rPr>
          <w:sz w:val="24"/>
          <w:szCs w:val="24"/>
          <w:rtl w:val="0"/>
          <w:rPrChange w:author="weet li" w:id="3" w:date="2018-07-25T14:18:46Z">
            <w:rPr/>
          </w:rPrChange>
        </w:rPr>
        <w:t xml:space="preserve">. They are all based on Chromium’s framework, which is the Content API. Each of them are using their own UI, callbacks and ecosystem to support different purposes. If you find here what you are looking for, stick with it. Otherwise we can show the capacity of the Content API to build up your custom ecosystem.</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both"/>
        <w:rPr>
          <w:sz w:val="24"/>
          <w:szCs w:val="24"/>
          <w:rPrChange w:author="weet li" w:id="3" w:date="2018-07-25T14:18:46Z">
            <w:rPr/>
          </w:rPrChange>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both"/>
        <w:rPr>
          <w:sz w:val="24"/>
          <w:szCs w:val="24"/>
          <w:rPrChange w:author="weet li" w:id="3" w:date="2018-07-25T14:18:46Z">
            <w:rPr/>
          </w:rPrChange>
        </w:rPr>
      </w:pPr>
      <w:r w:rsidDel="00000000" w:rsidR="00000000" w:rsidRPr="00000000">
        <w:rPr>
          <w:sz w:val="24"/>
          <w:szCs w:val="24"/>
          <w:rtl w:val="0"/>
          <w:rPrChange w:author="weet li" w:id="3" w:date="2018-07-25T14:18:46Z">
            <w:rPr/>
          </w:rPrChange>
        </w:rPr>
        <w:t xml:space="preserve">The </w:t>
      </w:r>
      <w:hyperlink r:id="rId18">
        <w:r w:rsidDel="00000000" w:rsidR="00000000" w:rsidRPr="00000000">
          <w:rPr>
            <w:color w:val="1155cc"/>
            <w:sz w:val="24"/>
            <w:szCs w:val="24"/>
            <w:u w:val="single"/>
            <w:rtl w:val="0"/>
            <w:rPrChange w:author="weet li" w:id="3" w:date="2018-07-25T14:18:46Z">
              <w:rPr>
                <w:color w:val="1155cc"/>
                <w:u w:val="single"/>
              </w:rPr>
            </w:rPrChange>
          </w:rPr>
          <w:t xml:space="preserve">Yandex Browser</w:t>
        </w:r>
      </w:hyperlink>
      <w:r w:rsidDel="00000000" w:rsidR="00000000" w:rsidRPr="00000000">
        <w:rPr>
          <w:sz w:val="24"/>
          <w:szCs w:val="24"/>
          <w:rtl w:val="0"/>
          <w:rPrChange w:author="weet li" w:id="3" w:date="2018-07-25T14:18:46Z">
            <w:rPr/>
          </w:rPrChange>
        </w:rPr>
        <w:t xml:space="preserve"> (and of course </w:t>
      </w:r>
      <w:hyperlink r:id="rId19">
        <w:r w:rsidDel="00000000" w:rsidR="00000000" w:rsidRPr="00000000">
          <w:rPr>
            <w:color w:val="1155cc"/>
            <w:sz w:val="24"/>
            <w:szCs w:val="24"/>
            <w:u w:val="single"/>
            <w:rtl w:val="0"/>
            <w:rPrChange w:author="weet li" w:id="3" w:date="2018-07-25T14:18:46Z">
              <w:rPr>
                <w:color w:val="1155cc"/>
                <w:u w:val="single"/>
              </w:rPr>
            </w:rPrChange>
          </w:rPr>
          <w:t xml:space="preserve">Google Chrome</w:t>
        </w:r>
      </w:hyperlink>
      <w:r w:rsidDel="00000000" w:rsidR="00000000" w:rsidRPr="00000000">
        <w:rPr>
          <w:sz w:val="24"/>
          <w:szCs w:val="24"/>
          <w:rtl w:val="0"/>
          <w:rPrChange w:author="weet li" w:id="3" w:date="2018-07-25T14:18:46Z">
            <w:rPr/>
          </w:rPrChange>
        </w:rPr>
        <w:t xml:space="preserve">) could be a great example, what you can achieve with the Content API.</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both"/>
        <w:rPr>
          <w:sz w:val="24"/>
          <w:szCs w:val="24"/>
          <w:rPrChange w:author="weet li" w:id="3" w:date="2018-07-25T14:18:46Z">
            <w:rPr/>
          </w:rPrChange>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both"/>
        <w:rPr>
          <w:sz w:val="24"/>
          <w:szCs w:val="24"/>
          <w:rPrChange w:author="weet li" w:id="3" w:date="2018-07-25T14:18:46Z">
            <w:rPr/>
          </w:rPrChange>
        </w:rPr>
      </w:pPr>
      <w:r w:rsidDel="00000000" w:rsidR="00000000" w:rsidRPr="00000000">
        <w:rPr>
          <w:sz w:val="24"/>
          <w:szCs w:val="24"/>
          <w:rtl w:val="0"/>
          <w:rPrChange w:author="weet li" w:id="3" w:date="2018-07-25T14:18:46Z">
            <w:rPr/>
          </w:rPrChange>
        </w:rPr>
        <w:t xml:space="preserve">For the following tutorial we will use the Content API to build our browser, like Chrome does, but only with basic functionality.</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both"/>
        <w:rPr>
          <w:sz w:val="24"/>
          <w:szCs w:val="24"/>
          <w:rPrChange w:author="weet li" w:id="3" w:date="2018-07-25T14:18:46Z">
            <w:rPr/>
          </w:rPrChange>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both"/>
        <w:rPr>
          <w:sz w:val="24"/>
          <w:szCs w:val="24"/>
          <w:rPrChange w:author="weet li" w:id="3" w:date="2018-07-25T14:18:46Z">
            <w:rPr/>
          </w:rPrChange>
        </w:rPr>
      </w:pPr>
      <w:r w:rsidDel="00000000" w:rsidR="00000000" w:rsidRPr="00000000">
        <w:rPr>
          <w:sz w:val="24"/>
          <w:szCs w:val="24"/>
          <w:rtl w:val="0"/>
          <w:rPrChange w:author="weet li" w:id="3" w:date="2018-07-25T14:18:46Z">
            <w:rPr/>
          </w:rPrChange>
        </w:rPr>
        <w:t xml:space="preserve">You can read about the Chromium Content API and modules here: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both"/>
        <w:rPr>
          <w:sz w:val="24"/>
          <w:szCs w:val="24"/>
          <w:rPrChange w:author="weet li" w:id="3" w:date="2018-07-25T14:18:46Z">
            <w:rPr/>
          </w:rPrChange>
        </w:rPr>
      </w:pPr>
      <w:hyperlink r:id="rId20">
        <w:r w:rsidDel="00000000" w:rsidR="00000000" w:rsidRPr="00000000">
          <w:rPr>
            <w:color w:val="1155cc"/>
            <w:sz w:val="24"/>
            <w:szCs w:val="24"/>
            <w:u w:val="single"/>
            <w:rtl w:val="0"/>
            <w:rPrChange w:author="weet li" w:id="3" w:date="2018-07-25T14:18:46Z">
              <w:rPr>
                <w:color w:val="1155cc"/>
                <w:u w:val="single"/>
              </w:rPr>
            </w:rPrChange>
          </w:rPr>
          <w:t xml:space="preserve">Content API</w:t>
        </w:r>
      </w:hyperlink>
      <w:r w:rsidDel="00000000" w:rsidR="00000000" w:rsidRPr="00000000">
        <w:rPr>
          <w:sz w:val="24"/>
          <w:szCs w:val="24"/>
          <w:rtl w:val="0"/>
          <w:rPrChange w:author="weet li" w:id="3" w:date="2018-07-25T14:18:46Z">
            <w:rPr/>
          </w:rPrChange>
        </w:rPr>
        <w:t xml:space="preserve">, </w:t>
      </w:r>
      <w:hyperlink r:id="rId21">
        <w:r w:rsidDel="00000000" w:rsidR="00000000" w:rsidRPr="00000000">
          <w:rPr>
            <w:color w:val="1155cc"/>
            <w:sz w:val="24"/>
            <w:szCs w:val="24"/>
            <w:u w:val="single"/>
            <w:rtl w:val="0"/>
            <w:rPrChange w:author="weet li" w:id="3" w:date="2018-07-25T14:18:46Z">
              <w:rPr>
                <w:color w:val="1155cc"/>
                <w:u w:val="single"/>
              </w:rPr>
            </w:rPrChange>
          </w:rPr>
          <w:t xml:space="preserve">Content Module</w:t>
        </w:r>
      </w:hyperlink>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both"/>
        <w:rPr>
          <w:sz w:val="24"/>
          <w:szCs w:val="24"/>
          <w:rPrChange w:author="weet li" w:id="3" w:date="2018-07-25T14:18:46Z">
            <w:rPr/>
          </w:rPrChange>
        </w:rPr>
      </w:pP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both"/>
        <w:rPr>
          <w:sz w:val="24"/>
          <w:szCs w:val="24"/>
          <w:rPrChange w:author="weet li" w:id="3" w:date="2018-07-25T14:18:46Z">
            <w:rPr/>
          </w:rPrChange>
        </w:rPr>
      </w:pPr>
      <w:r w:rsidDel="00000000" w:rsidR="00000000" w:rsidRPr="00000000">
        <w:rPr>
          <w:sz w:val="24"/>
          <w:szCs w:val="24"/>
          <w:rtl w:val="0"/>
          <w:rPrChange w:author="weet li" w:id="3" w:date="2018-07-25T14:18:46Z">
            <w:rPr/>
          </w:rPrChange>
        </w:rPr>
        <w:t xml:space="preserve">If you are interested in how Chromium is built together and how it works, you can check out our </w:t>
      </w:r>
      <w:hyperlink r:id="rId22">
        <w:r w:rsidDel="00000000" w:rsidR="00000000" w:rsidRPr="00000000">
          <w:rPr>
            <w:color w:val="1155cc"/>
            <w:sz w:val="24"/>
            <w:szCs w:val="24"/>
            <w:u w:val="single"/>
            <w:rtl w:val="0"/>
            <w:rPrChange w:author="weet li" w:id="3" w:date="2018-07-25T14:18:46Z">
              <w:rPr>
                <w:color w:val="1155cc"/>
                <w:u w:val="single"/>
              </w:rPr>
            </w:rPrChange>
          </w:rPr>
          <w:t xml:space="preserve">Chromium Architecture overview</w:t>
        </w:r>
      </w:hyperlink>
      <w:r w:rsidDel="00000000" w:rsidR="00000000" w:rsidRPr="00000000">
        <w:rPr>
          <w:sz w:val="24"/>
          <w:szCs w:val="24"/>
          <w:rtl w:val="0"/>
          <w:rPrChange w:author="weet li" w:id="3" w:date="2018-07-25T14:18:46Z">
            <w:rPr/>
          </w:rPrChange>
        </w:rPr>
        <w:t xml:space="preserve">.</w:t>
      </w:r>
      <w:r w:rsidDel="00000000" w:rsidR="00000000" w:rsidRPr="00000000">
        <w:rPr>
          <w:rtl w:val="0"/>
        </w:rPr>
      </w:r>
    </w:p>
    <w:p w:rsidR="00000000" w:rsidDel="00000000" w:rsidP="00000000" w:rsidRDefault="00000000" w:rsidRPr="00000000" w14:paraId="0000001F">
      <w:pPr>
        <w:pStyle w:val="Heading1"/>
        <w:pBdr>
          <w:top w:space="0" w:sz="0" w:val="nil"/>
          <w:left w:space="0" w:sz="0" w:val="nil"/>
          <w:bottom w:space="0" w:sz="0" w:val="nil"/>
          <w:right w:space="0" w:sz="0" w:val="nil"/>
          <w:between w:space="0" w:sz="0" w:val="nil"/>
        </w:pBdr>
        <w:shd w:fill="auto" w:val="clear"/>
        <w:jc w:val="both"/>
        <w:rPr>
          <w:sz w:val="24"/>
          <w:szCs w:val="24"/>
          <w:rPrChange w:author="weet li" w:id="3" w:date="2018-07-25T14:18:46Z">
            <w:rPr/>
          </w:rPrChange>
        </w:rPr>
      </w:pPr>
      <w:bookmarkStart w:colFirst="0" w:colLast="0" w:name="_rk7zkc7y3h5" w:id="2"/>
      <w:bookmarkEnd w:id="2"/>
      <w:r w:rsidDel="00000000" w:rsidR="00000000" w:rsidRPr="00000000">
        <w:rPr>
          <w:sz w:val="24"/>
          <w:szCs w:val="24"/>
          <w:rtl w:val="0"/>
          <w:rPrChange w:author="weet li" w:id="3" w:date="2018-07-25T14:18:46Z">
            <w:rPr>
              <w:sz w:val="40"/>
              <w:szCs w:val="40"/>
            </w:rPr>
          </w:rPrChange>
        </w:rPr>
        <w:t xml:space="preserve">Sprocket</w:t>
      </w:r>
      <w:r w:rsidDel="00000000" w:rsidR="00000000" w:rsidRPr="00000000">
        <w:rPr>
          <w:rtl w:val="0"/>
        </w:rPr>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both"/>
        <w:rPr>
          <w:sz w:val="24"/>
          <w:szCs w:val="24"/>
          <w:rPrChange w:author="weet li" w:id="3" w:date="2018-07-25T14:18:46Z">
            <w:rPr/>
          </w:rPrChange>
        </w:rPr>
      </w:pPr>
      <w:r w:rsidDel="00000000" w:rsidR="00000000" w:rsidRPr="00000000">
        <w:rPr>
          <w:sz w:val="24"/>
          <w:szCs w:val="24"/>
          <w:rtl w:val="0"/>
          <w:rPrChange w:author="weet li" w:id="3" w:date="2018-07-25T14:18:46Z">
            <w:rPr/>
          </w:rPrChange>
        </w:rPr>
        <w:t xml:space="preserve">There are lots of very good standalone and embedded browsers on the market, but each one of them is connected to and based on their separate ecosystems. In general it is a good strategy to join an already existing system, but sometimes there is a need to build up a totally different one. Our guide is about to show how to do this, “How to build a Web Browser”.</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both"/>
        <w:rPr>
          <w:sz w:val="24"/>
          <w:szCs w:val="24"/>
          <w:rPrChange w:author="weet li" w:id="3" w:date="2018-07-25T14:18:46Z">
            <w:rPr/>
          </w:rPrChange>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both"/>
        <w:rPr>
          <w:sz w:val="24"/>
          <w:szCs w:val="24"/>
          <w:rPrChange w:author="weet li" w:id="3" w:date="2018-07-25T14:18:46Z">
            <w:rPr/>
          </w:rPrChange>
        </w:rPr>
      </w:pPr>
      <w:r w:rsidDel="00000000" w:rsidR="00000000" w:rsidRPr="00000000">
        <w:rPr>
          <w:sz w:val="24"/>
          <w:szCs w:val="24"/>
          <w:rtl w:val="0"/>
          <w:rPrChange w:author="weet li" w:id="3" w:date="2018-07-25T14:18:46Z">
            <w:rPr/>
          </w:rPrChange>
        </w:rPr>
        <w:t xml:space="preserve">In the beginning we started with ideas from already existing embedder implementations. Although the concept of already existing browsers are fine, we felt our hands were tied. So, we dropped everything and went to the beginning to build up our ideas from scratch. This is the way how Sprocket was born.</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both"/>
        <w:rPr>
          <w:sz w:val="24"/>
          <w:szCs w:val="24"/>
          <w:rPrChange w:author="weet li" w:id="3" w:date="2018-07-25T14:18:46Z">
            <w:rPr/>
          </w:rPrChange>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both"/>
        <w:rPr>
          <w:sz w:val="24"/>
          <w:szCs w:val="24"/>
          <w:rPrChange w:author="weet li" w:id="3" w:date="2018-07-25T14:18:46Z">
            <w:rPr/>
          </w:rPrChange>
        </w:rPr>
      </w:pPr>
      <w:r w:rsidDel="00000000" w:rsidR="00000000" w:rsidRPr="00000000">
        <w:rPr>
          <w:sz w:val="24"/>
          <w:szCs w:val="24"/>
          <w:rtl w:val="0"/>
          <w:rPrChange w:author="weet li" w:id="3" w:date="2018-07-25T14:18:46Z">
            <w:rPr/>
          </w:rPrChange>
        </w:rPr>
        <w:t xml:space="preserve">Sprocket has three branches currently: master, core and testing. Core Sprocket is about to be as minimal as possible compared to the existing implementations. In this branch the code size is reduced to a minimum, and unnecessary requirements were dropped. Now - after the bases have been done - we are continuously extending Sprocket with well-documented new features. You can read more about our branches later in this documentation.</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both"/>
        <w:rPr>
          <w:sz w:val="24"/>
          <w:szCs w:val="24"/>
          <w:rPrChange w:author="weet li" w:id="3" w:date="2018-07-25T14:18:46Z">
            <w:rPr/>
          </w:rPrChange>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both"/>
        <w:rPr>
          <w:sz w:val="24"/>
          <w:szCs w:val="24"/>
          <w:rPrChange w:author="weet li" w:id="3" w:date="2018-07-25T14:18:46Z">
            <w:rPr/>
          </w:rPrChange>
        </w:rPr>
      </w:pPr>
      <w:r w:rsidDel="00000000" w:rsidR="00000000" w:rsidRPr="00000000">
        <w:rPr>
          <w:sz w:val="24"/>
          <w:szCs w:val="24"/>
          <w:rtl w:val="0"/>
          <w:rPrChange w:author="weet li" w:id="3" w:date="2018-07-25T14:18:46Z">
            <w:rPr/>
          </w:rPrChange>
        </w:rPr>
        <w:t xml:space="preserve">For those who cannot wait, the source code can be found on </w:t>
      </w:r>
      <w:hyperlink r:id="rId23">
        <w:r w:rsidDel="00000000" w:rsidR="00000000" w:rsidRPr="00000000">
          <w:rPr>
            <w:color w:val="1155cc"/>
            <w:sz w:val="24"/>
            <w:szCs w:val="24"/>
            <w:u w:val="single"/>
            <w:rtl w:val="0"/>
            <w:rPrChange w:author="weet li" w:id="3" w:date="2018-07-25T14:18:46Z">
              <w:rPr>
                <w:color w:val="1155cc"/>
                <w:u w:val="single"/>
              </w:rPr>
            </w:rPrChange>
          </w:rPr>
          <w:t xml:space="preserve">GitHub</w:t>
        </w:r>
      </w:hyperlink>
      <w:r w:rsidDel="00000000" w:rsidR="00000000" w:rsidRPr="00000000">
        <w:rPr>
          <w:sz w:val="24"/>
          <w:szCs w:val="24"/>
          <w:rtl w:val="0"/>
          <w:rPrChange w:author="weet li" w:id="3" w:date="2018-07-25T14:18:46Z">
            <w:rPr/>
          </w:rPrChange>
        </w:rPr>
        <w:t xml:space="preserve">. You will also see a guide there about how to compile and execute the browser. You can find some sneak peek pictures </w:t>
      </w:r>
      <w:hyperlink r:id="rId24">
        <w:r w:rsidDel="00000000" w:rsidR="00000000" w:rsidRPr="00000000">
          <w:rPr>
            <w:color w:val="1155cc"/>
            <w:sz w:val="24"/>
            <w:szCs w:val="24"/>
            <w:u w:val="single"/>
            <w:rtl w:val="0"/>
            <w:rPrChange w:author="weet li" w:id="3" w:date="2018-07-25T14:18:46Z">
              <w:rPr>
                <w:color w:val="1155cc"/>
                <w:u w:val="single"/>
              </w:rPr>
            </w:rPrChange>
          </w:rPr>
          <w:t xml:space="preserve">here</w:t>
        </w:r>
      </w:hyperlink>
      <w:r w:rsidDel="00000000" w:rsidR="00000000" w:rsidRPr="00000000">
        <w:rPr>
          <w:sz w:val="24"/>
          <w:szCs w:val="24"/>
          <w:rtl w:val="0"/>
          <w:rPrChange w:author="weet li" w:id="3" w:date="2018-07-25T14:18:46Z">
            <w:rPr/>
          </w:rPrChange>
        </w:rPr>
        <w:t xml:space="preserv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z w:val="24"/>
          <w:szCs w:val="24"/>
          <w:rPrChange w:author="weet li" w:id="3" w:date="2018-07-25T14:18:46Z">
            <w:rPr/>
          </w:rPrChange>
        </w:rPr>
      </w:pPr>
      <w:r w:rsidDel="00000000" w:rsidR="00000000" w:rsidRPr="00000000">
        <w:rPr>
          <w:rtl w:val="0"/>
        </w:rPr>
      </w:r>
    </w:p>
    <w:p w:rsidR="00000000" w:rsidDel="00000000" w:rsidP="00000000" w:rsidRDefault="00000000" w:rsidRPr="00000000" w14:paraId="00000028">
      <w:pPr>
        <w:pStyle w:val="Heading1"/>
        <w:pBdr>
          <w:top w:space="0" w:sz="0" w:val="nil"/>
          <w:left w:space="0" w:sz="0" w:val="nil"/>
          <w:bottom w:space="0" w:sz="0" w:val="nil"/>
          <w:right w:space="0" w:sz="0" w:val="nil"/>
          <w:between w:space="0" w:sz="0" w:val="nil"/>
        </w:pBdr>
        <w:shd w:fill="auto" w:val="clear"/>
        <w:rPr>
          <w:sz w:val="24"/>
          <w:szCs w:val="24"/>
          <w:rPrChange w:author="weet li" w:id="3" w:date="2018-07-25T14:18:46Z">
            <w:rPr>
              <w:sz w:val="40"/>
              <w:szCs w:val="40"/>
            </w:rPr>
          </w:rPrChange>
        </w:rPr>
      </w:pPr>
      <w:bookmarkStart w:colFirst="0" w:colLast="0" w:name="_sntjs7jhej7" w:id="3"/>
      <w:bookmarkEnd w:id="3"/>
      <w:r w:rsidDel="00000000" w:rsidR="00000000" w:rsidRPr="00000000">
        <w:rPr>
          <w:sz w:val="24"/>
          <w:szCs w:val="24"/>
          <w:rtl w:val="0"/>
          <w:rPrChange w:author="weet li" w:id="3" w:date="2018-07-25T14:18:46Z">
            <w:rPr>
              <w:sz w:val="40"/>
              <w:szCs w:val="40"/>
            </w:rPr>
          </w:rPrChange>
        </w:rPr>
        <w:t xml:space="preserve">Milestones</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both"/>
        <w:rPr>
          <w:sz w:val="24"/>
          <w:szCs w:val="24"/>
          <w:rPrChange w:author="weet li" w:id="3" w:date="2018-07-25T14:18:46Z">
            <w:rPr/>
          </w:rPrChange>
        </w:rPr>
      </w:pPr>
      <w:r w:rsidDel="00000000" w:rsidR="00000000" w:rsidRPr="00000000">
        <w:rPr>
          <w:sz w:val="24"/>
          <w:szCs w:val="24"/>
          <w:rtl w:val="0"/>
          <w:rPrChange w:author="weet li" w:id="3" w:date="2018-07-25T14:18:46Z">
            <w:rPr/>
          </w:rPrChange>
        </w:rPr>
        <w:t xml:space="preserve">Our project has just started and has a long way to go. So</w:t>
      </w:r>
      <w:r w:rsidDel="00000000" w:rsidR="00000000" w:rsidRPr="00000000">
        <w:rPr>
          <w:sz w:val="24"/>
          <w:szCs w:val="24"/>
          <w:rtl w:val="0"/>
          <w:rPrChange w:author="weet li" w:id="3" w:date="2018-07-25T14:18:46Z">
            <w:rPr/>
          </w:rPrChange>
        </w:rPr>
        <w:t xml:space="preserve">,</w:t>
      </w:r>
      <w:r w:rsidDel="00000000" w:rsidR="00000000" w:rsidRPr="00000000">
        <w:rPr>
          <w:sz w:val="24"/>
          <w:szCs w:val="24"/>
          <w:rtl w:val="0"/>
          <w:rPrChange w:author="weet li" w:id="3" w:date="2018-07-25T14:18:46Z">
            <w:rPr/>
          </w:rPrChange>
        </w:rPr>
        <w:t xml:space="preserve"> we collected our goals and broke </w:t>
      </w:r>
      <w:r w:rsidDel="00000000" w:rsidR="00000000" w:rsidRPr="00000000">
        <w:rPr>
          <w:sz w:val="24"/>
          <w:szCs w:val="24"/>
          <w:rtl w:val="0"/>
          <w:rPrChange w:author="weet li" w:id="3" w:date="2018-07-25T14:18:46Z">
            <w:rPr/>
          </w:rPrChange>
        </w:rPr>
        <w:t xml:space="preserve">them </w:t>
      </w:r>
      <w:r w:rsidDel="00000000" w:rsidR="00000000" w:rsidRPr="00000000">
        <w:rPr>
          <w:sz w:val="24"/>
          <w:szCs w:val="24"/>
          <w:rtl w:val="0"/>
          <w:rPrChange w:author="weet li" w:id="3" w:date="2018-07-25T14:18:46Z">
            <w:rPr/>
          </w:rPrChange>
        </w:rPr>
        <w:t xml:space="preserve">down into milestones.</w:t>
      </w: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sz w:val="24"/>
          <w:szCs w:val="24"/>
          <w:rPrChange w:author="weet li" w:id="3" w:date="2018-07-25T14:18:46Z">
            <w:rPr/>
          </w:rPrChange>
        </w:rPr>
      </w:pPr>
      <w:r w:rsidDel="00000000" w:rsidR="00000000" w:rsidRPr="00000000">
        <w:rPr>
          <w:rtl w:val="0"/>
        </w:rPr>
      </w:r>
    </w:p>
    <w:tbl>
      <w:tblPr>
        <w:tblStyle w:val="Table1"/>
        <w:tblW w:w="93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50"/>
        <w:gridCol w:w="2730"/>
        <w:gridCol w:w="2715"/>
        <w:gridCol w:w="1965"/>
        <w:tblGridChange w:id="0">
          <w:tblGrid>
            <w:gridCol w:w="1950"/>
            <w:gridCol w:w="2730"/>
            <w:gridCol w:w="2715"/>
            <w:gridCol w:w="1965"/>
          </w:tblGrid>
        </w:tblGridChange>
      </w:tblGrid>
      <w:tr>
        <w:tc>
          <w:tcPr>
            <w:shd w:fill="d9d9d9" w:val="clear"/>
            <w:tcMar>
              <w:top w:w="100.0" w:type="dxa"/>
              <w:left w:w="100.0" w:type="dxa"/>
              <w:bottom w:w="100.0" w:type="dxa"/>
              <w:right w:w="100.0" w:type="dxa"/>
            </w:tcMar>
            <w:vAlign w:val="cente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Change w:author="weet li" w:id="3" w:date="2018-07-25T14:18:46Z">
                  <w:rPr>
                    <w:b w:val="1"/>
                    <w:sz w:val="24"/>
                    <w:szCs w:val="24"/>
                  </w:rPr>
                </w:rPrChange>
              </w:rPr>
            </w:pPr>
            <w:r w:rsidDel="00000000" w:rsidR="00000000" w:rsidRPr="00000000">
              <w:rPr>
                <w:b w:val="1"/>
                <w:sz w:val="24"/>
                <w:szCs w:val="24"/>
                <w:rtl w:val="0"/>
                <w:rPrChange w:author="weet li" w:id="3" w:date="2018-07-25T14:18:46Z">
                  <w:rPr>
                    <w:b w:val="1"/>
                    <w:sz w:val="24"/>
                    <w:szCs w:val="24"/>
                  </w:rPr>
                </w:rPrChange>
              </w:rPr>
              <w:t xml:space="preserve">Milestone</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Change w:author="weet li" w:id="3" w:date="2018-07-25T14:18:46Z">
                  <w:rPr>
                    <w:b w:val="1"/>
                    <w:sz w:val="24"/>
                    <w:szCs w:val="24"/>
                  </w:rPr>
                </w:rPrChange>
              </w:rPr>
            </w:pPr>
            <w:r w:rsidDel="00000000" w:rsidR="00000000" w:rsidRPr="00000000">
              <w:rPr>
                <w:b w:val="1"/>
                <w:sz w:val="24"/>
                <w:szCs w:val="24"/>
                <w:rtl w:val="0"/>
                <w:rPrChange w:author="weet li" w:id="3" w:date="2018-07-25T14:18:46Z">
                  <w:rPr>
                    <w:b w:val="1"/>
                    <w:sz w:val="24"/>
                    <w:szCs w:val="24"/>
                  </w:rPr>
                </w:rPrChange>
              </w:rPr>
              <w:t xml:space="preserve">Feature Name</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Change w:author="weet li" w:id="3" w:date="2018-07-25T14:18:46Z">
                  <w:rPr>
                    <w:b w:val="1"/>
                    <w:sz w:val="24"/>
                    <w:szCs w:val="24"/>
                  </w:rPr>
                </w:rPrChange>
              </w:rPr>
            </w:pPr>
            <w:r w:rsidDel="00000000" w:rsidR="00000000" w:rsidRPr="00000000">
              <w:rPr>
                <w:b w:val="1"/>
                <w:sz w:val="24"/>
                <w:szCs w:val="24"/>
                <w:rtl w:val="0"/>
                <w:rPrChange w:author="weet li" w:id="3" w:date="2018-07-25T14:18:46Z">
                  <w:rPr>
                    <w:b w:val="1"/>
                    <w:sz w:val="24"/>
                    <w:szCs w:val="24"/>
                  </w:rPr>
                </w:rPrChange>
              </w:rPr>
              <w:t xml:space="preserve">Description</w:t>
            </w:r>
          </w:p>
        </w:tc>
        <w:tc>
          <w:tcPr>
            <w:shd w:fill="d9d9d9" w:val="clear"/>
            <w:tcMar>
              <w:top w:w="100.0" w:type="dxa"/>
              <w:left w:w="100.0" w:type="dxa"/>
              <w:bottom w:w="100.0" w:type="dxa"/>
              <w:right w:w="100.0" w:type="dxa"/>
            </w:tcMar>
            <w:vAlign w:val="center"/>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Change w:author="weet li" w:id="3" w:date="2018-07-25T14:18:46Z">
                  <w:rPr>
                    <w:b w:val="1"/>
                    <w:sz w:val="24"/>
                    <w:szCs w:val="24"/>
                  </w:rPr>
                </w:rPrChange>
              </w:rPr>
            </w:pPr>
            <w:r w:rsidDel="00000000" w:rsidR="00000000" w:rsidRPr="00000000">
              <w:rPr>
                <w:b w:val="1"/>
                <w:sz w:val="24"/>
                <w:szCs w:val="24"/>
                <w:rtl w:val="0"/>
                <w:rPrChange w:author="weet li" w:id="3" w:date="2018-07-25T14:18:46Z">
                  <w:rPr>
                    <w:b w:val="1"/>
                    <w:sz w:val="24"/>
                    <w:szCs w:val="24"/>
                  </w:rPr>
                </w:rPrChange>
              </w:rPr>
              <w:t xml:space="preserve">Status</w:t>
            </w:r>
          </w:p>
        </w:tc>
      </w:tr>
      <w:tr>
        <w:trPr>
          <w:trHeight w:val="420" w:hRule="atLeast"/>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Change w:author="weet li" w:id="3" w:date="2018-07-25T14:18:46Z">
                  <w:rPr/>
                </w:rPrChange>
              </w:rPr>
            </w:pPr>
            <w:r w:rsidDel="00000000" w:rsidR="00000000" w:rsidRPr="00000000">
              <w:rPr>
                <w:sz w:val="24"/>
                <w:szCs w:val="24"/>
                <w:rtl w:val="0"/>
                <w:rPrChange w:author="weet li" w:id="3" w:date="2018-07-25T14:18:46Z">
                  <w:rPr/>
                </w:rPrChange>
              </w:rPr>
              <w:t xml:space="preserve">M0</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Change w:author="weet li" w:id="3" w:date="2018-07-25T14:18:46Z">
                  <w:rPr/>
                </w:rPrChange>
              </w:rPr>
            </w:pPr>
            <w:r w:rsidDel="00000000" w:rsidR="00000000" w:rsidRPr="00000000">
              <w:rPr>
                <w:sz w:val="24"/>
                <w:szCs w:val="24"/>
                <w:rtl w:val="0"/>
                <w:rPrChange w:author="weet li" w:id="3" w:date="2018-07-25T14:18:46Z">
                  <w:rPr/>
                </w:rPrChange>
              </w:rPr>
              <w:t xml:space="preserve">Core</w:t>
            </w:r>
            <w:r w:rsidDel="00000000" w:rsidR="00000000" w:rsidRPr="00000000">
              <w:rPr>
                <w:sz w:val="24"/>
                <w:szCs w:val="24"/>
                <w:rtl w:val="0"/>
                <w:rPrChange w:author="weet li" w:id="3" w:date="2018-07-25T14:18:46Z">
                  <w:rPr/>
                </w:rPrChange>
              </w:rPr>
              <w:t xml:space="preserve"> codebase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Change w:author="weet li" w:id="3" w:date="2018-07-25T14:18:46Z">
                  <w:rPr/>
                </w:rPrChange>
              </w:rPr>
            </w:pPr>
            <w:r w:rsidDel="00000000" w:rsidR="00000000" w:rsidRPr="00000000">
              <w:rPr>
                <w:sz w:val="24"/>
                <w:szCs w:val="24"/>
                <w:rtl w:val="0"/>
                <w:rPrChange w:author="weet li" w:id="3" w:date="2018-07-25T14:18:46Z">
                  <w:rPr/>
                </w:rPrChange>
              </w:rPr>
              <w:t xml:space="preserve">A stable browser based on Content API. Supported platform: Linux (PC and ARM)</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Change w:author="weet li" w:id="3" w:date="2018-07-25T14:18:46Z">
                  <w:rPr/>
                </w:rPrChange>
              </w:rPr>
            </w:pPr>
            <w:r w:rsidDel="00000000" w:rsidR="00000000" w:rsidRPr="00000000">
              <w:rPr>
                <w:sz w:val="24"/>
                <w:szCs w:val="24"/>
                <w:rtl w:val="0"/>
                <w:rPrChange w:author="weet li" w:id="3" w:date="2018-07-25T14:18:46Z">
                  <w:rPr/>
                </w:rPrChange>
              </w:rPr>
              <w:t xml:space="preserve">Done</w:t>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Change w:author="weet li" w:id="3" w:date="2018-07-25T14:18:46Z">
                  <w:rPr/>
                </w:rPrChang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Change w:author="weet li" w:id="3" w:date="2018-07-25T14:18:46Z">
                  <w:rPr/>
                </w:rPrChange>
              </w:rPr>
            </w:pPr>
            <w:r w:rsidDel="00000000" w:rsidR="00000000" w:rsidRPr="00000000">
              <w:rPr>
                <w:sz w:val="24"/>
                <w:szCs w:val="24"/>
                <w:rtl w:val="0"/>
                <w:rPrChange w:author="weet li" w:id="3" w:date="2018-07-25T14:18:46Z">
                  <w:rPr/>
                </w:rPrChange>
              </w:rPr>
              <w:t xml:space="preserve">Android Port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Change w:author="weet li" w:id="3" w:date="2018-07-25T14:18:46Z">
                  <w:rPr/>
                </w:rPrChange>
              </w:rPr>
            </w:pPr>
            <w:r w:rsidDel="00000000" w:rsidR="00000000" w:rsidRPr="00000000">
              <w:rPr>
                <w:sz w:val="24"/>
                <w:szCs w:val="24"/>
                <w:rtl w:val="0"/>
                <w:rPrChange w:author="weet li" w:id="3" w:date="2018-07-25T14:18:46Z">
                  <w:rPr/>
                </w:rPrChange>
              </w:rPr>
              <w:t xml:space="preserve">Extend the platform support with Android.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Change w:author="weet li" w:id="3" w:date="2018-07-25T14:18:46Z">
                  <w:rPr/>
                </w:rPrChange>
              </w:rPr>
            </w:pPr>
            <w:r w:rsidDel="00000000" w:rsidR="00000000" w:rsidRPr="00000000">
              <w:rPr>
                <w:sz w:val="24"/>
                <w:szCs w:val="24"/>
                <w:rtl w:val="0"/>
                <w:rPrChange w:author="weet li" w:id="3" w:date="2018-07-25T14:18:46Z">
                  <w:rPr/>
                </w:rPrChange>
              </w:rPr>
              <w:t xml:space="preserve">Done</w:t>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Change w:author="weet li" w:id="3" w:date="2018-07-25T14:18:46Z">
                  <w:rPr/>
                </w:rPrChang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Change w:author="weet li" w:id="3" w:date="2018-07-25T14:18:46Z">
                  <w:rPr/>
                </w:rPrChange>
              </w:rPr>
            </w:pPr>
            <w:r w:rsidDel="00000000" w:rsidR="00000000" w:rsidRPr="00000000">
              <w:rPr>
                <w:sz w:val="24"/>
                <w:szCs w:val="24"/>
                <w:rtl w:val="0"/>
                <w:rPrChange w:author="weet li" w:id="3" w:date="2018-07-25T14:18:46Z">
                  <w:rPr/>
                </w:rPrChange>
              </w:rPr>
              <w:t xml:space="preserve">Documentation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Change w:author="weet li" w:id="3" w:date="2018-07-25T14:18:46Z">
                  <w:rPr/>
                </w:rPrChange>
              </w:rPr>
            </w:pPr>
            <w:r w:rsidDel="00000000" w:rsidR="00000000" w:rsidRPr="00000000">
              <w:rPr>
                <w:sz w:val="24"/>
                <w:szCs w:val="24"/>
                <w:rtl w:val="0"/>
                <w:rPrChange w:author="weet li" w:id="3" w:date="2018-07-25T14:18:46Z">
                  <w:rPr/>
                </w:rPrChange>
              </w:rPr>
              <w:t xml:space="preserve">Document the source code and make a proper documentation about how it works.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Change w:author="weet li" w:id="3" w:date="2018-07-25T14:18:46Z">
                  <w:rPr/>
                </w:rPrChange>
              </w:rPr>
            </w:pPr>
            <w:r w:rsidDel="00000000" w:rsidR="00000000" w:rsidRPr="00000000">
              <w:rPr>
                <w:sz w:val="24"/>
                <w:szCs w:val="24"/>
                <w:rtl w:val="0"/>
                <w:rPrChange w:author="weet li" w:id="3" w:date="2018-07-25T14:18:46Z">
                  <w:rPr/>
                </w:rPrChange>
              </w:rPr>
              <w:t xml:space="preserve">Done</w:t>
            </w:r>
          </w:p>
        </w:tc>
      </w:tr>
      <w:tr>
        <w:trPr>
          <w:trHeight w:val="420" w:hRule="atLeast"/>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hd w:fill="auto" w:val="clear"/>
              <w:spacing w:line="240" w:lineRule="auto"/>
              <w:jc w:val="center"/>
              <w:rPr>
                <w:sz w:val="24"/>
                <w:szCs w:val="24"/>
                <w:rPrChange w:author="weet li" w:id="3" w:date="2018-07-25T14:18:46Z">
                  <w:rPr/>
                </w:rPrChange>
              </w:rPr>
            </w:pPr>
            <w:r w:rsidDel="00000000" w:rsidR="00000000" w:rsidRPr="00000000">
              <w:rPr>
                <w:sz w:val="24"/>
                <w:szCs w:val="24"/>
                <w:rtl w:val="0"/>
                <w:rPrChange w:author="weet li" w:id="3" w:date="2018-07-25T14:18:46Z">
                  <w:rPr/>
                </w:rPrChange>
              </w:rPr>
              <w:t xml:space="preserve">M1</w:t>
            </w:r>
          </w:p>
        </w:tc>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hd w:fill="auto" w:val="clear"/>
              <w:spacing w:line="240" w:lineRule="auto"/>
              <w:jc w:val="center"/>
              <w:rPr>
                <w:sz w:val="24"/>
                <w:szCs w:val="24"/>
                <w:rPrChange w:author="weet li" w:id="3" w:date="2018-07-25T14:18:46Z">
                  <w:rPr/>
                </w:rPrChange>
              </w:rPr>
            </w:pPr>
            <w:r w:rsidDel="00000000" w:rsidR="00000000" w:rsidRPr="00000000">
              <w:rPr>
                <w:sz w:val="24"/>
                <w:szCs w:val="24"/>
                <w:rtl w:val="0"/>
                <w:rPrChange w:author="weet li" w:id="3" w:date="2018-07-25T14:18:46Z">
                  <w:rPr/>
                </w:rPrChange>
              </w:rPr>
              <w:t xml:space="preserve">Tabs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hd w:fill="auto" w:val="clear"/>
              <w:spacing w:line="240" w:lineRule="auto"/>
              <w:jc w:val="center"/>
              <w:rPr>
                <w:sz w:val="24"/>
                <w:szCs w:val="24"/>
                <w:rPrChange w:author="weet li" w:id="3" w:date="2018-07-25T14:18:46Z">
                  <w:rPr/>
                </w:rPrChange>
              </w:rPr>
            </w:pPr>
            <w:r w:rsidDel="00000000" w:rsidR="00000000" w:rsidRPr="00000000">
              <w:rPr>
                <w:sz w:val="24"/>
                <w:szCs w:val="24"/>
                <w:rtl w:val="0"/>
                <w:rPrChange w:author="weet li" w:id="3" w:date="2018-07-25T14:18:46Z">
                  <w:rPr/>
                </w:rPrChange>
              </w:rPr>
              <w:t xml:space="preserve">Tab support on Linux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hd w:fill="auto" w:val="clear"/>
              <w:spacing w:line="240" w:lineRule="auto"/>
              <w:jc w:val="center"/>
              <w:rPr>
                <w:sz w:val="24"/>
                <w:szCs w:val="24"/>
                <w:rPrChange w:author="weet li" w:id="3" w:date="2018-07-25T14:18:46Z">
                  <w:rPr/>
                </w:rPrChange>
              </w:rPr>
            </w:pPr>
            <w:r w:rsidDel="00000000" w:rsidR="00000000" w:rsidRPr="00000000">
              <w:rPr>
                <w:sz w:val="24"/>
                <w:szCs w:val="24"/>
                <w:rtl w:val="0"/>
                <w:rPrChange w:author="weet li" w:id="3" w:date="2018-07-25T14:18:46Z">
                  <w:rPr/>
                </w:rPrChange>
              </w:rPr>
              <w:t xml:space="preserve">Done</w:t>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hd w:fill="auto" w:val="clear"/>
              <w:spacing w:line="240" w:lineRule="auto"/>
              <w:jc w:val="center"/>
              <w:rPr>
                <w:sz w:val="24"/>
                <w:szCs w:val="24"/>
                <w:rPrChange w:author="weet li" w:id="3" w:date="2018-07-25T14:18:46Z">
                  <w:rPr/>
                </w:rPrChange>
              </w:rPr>
            </w:pPr>
            <w:r w:rsidDel="00000000" w:rsidR="00000000" w:rsidRPr="00000000">
              <w:rPr>
                <w:rtl w:val="0"/>
              </w:rPr>
            </w:r>
          </w:p>
        </w:tc>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rPrChange w:author="weet li" w:id="3" w:date="2018-07-25T14:18:46Z">
                  <w:rPr/>
                </w:rPrChang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hd w:fill="auto" w:val="clear"/>
              <w:spacing w:line="240" w:lineRule="auto"/>
              <w:jc w:val="center"/>
              <w:rPr>
                <w:sz w:val="24"/>
                <w:szCs w:val="24"/>
                <w:rPrChange w:author="weet li" w:id="3" w:date="2018-07-25T14:18:46Z">
                  <w:rPr/>
                </w:rPrChange>
              </w:rPr>
            </w:pPr>
            <w:r w:rsidDel="00000000" w:rsidR="00000000" w:rsidRPr="00000000">
              <w:rPr>
                <w:sz w:val="24"/>
                <w:szCs w:val="24"/>
                <w:rtl w:val="0"/>
                <w:rPrChange w:author="weet li" w:id="3" w:date="2018-07-25T14:18:46Z">
                  <w:rPr/>
                </w:rPrChange>
              </w:rPr>
              <w:t xml:space="preserve">Tab support on Android</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hd w:fill="auto" w:val="clear"/>
              <w:spacing w:line="240" w:lineRule="auto"/>
              <w:jc w:val="center"/>
              <w:rPr>
                <w:sz w:val="24"/>
                <w:szCs w:val="24"/>
                <w:rPrChange w:author="weet li" w:id="3" w:date="2018-07-25T14:18:46Z">
                  <w:rPr/>
                </w:rPrChange>
              </w:rPr>
            </w:pPr>
            <w:r w:rsidDel="00000000" w:rsidR="00000000" w:rsidRPr="00000000">
              <w:rPr>
                <w:sz w:val="24"/>
                <w:szCs w:val="24"/>
                <w:rtl w:val="0"/>
                <w:rPrChange w:author="weet li" w:id="3" w:date="2018-07-25T14:18:46Z">
                  <w:rPr/>
                </w:rPrChange>
              </w:rPr>
              <w:t xml:space="preserve">In progress</w:t>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rPrChange w:author="weet li" w:id="3" w:date="2018-07-25T14:18:46Z">
                  <w:rPr/>
                </w:rPrChang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hd w:fill="auto" w:val="clear"/>
              <w:spacing w:line="240" w:lineRule="auto"/>
              <w:jc w:val="center"/>
              <w:rPr>
                <w:sz w:val="24"/>
                <w:szCs w:val="24"/>
                <w:rPrChange w:author="weet li" w:id="3" w:date="2018-07-25T14:18:46Z">
                  <w:rPr/>
                </w:rPrChange>
              </w:rPr>
            </w:pPr>
            <w:r w:rsidDel="00000000" w:rsidR="00000000" w:rsidRPr="00000000">
              <w:rPr>
                <w:sz w:val="24"/>
                <w:szCs w:val="24"/>
                <w:rtl w:val="0"/>
                <w:rPrChange w:author="weet li" w:id="3" w:date="2018-07-25T14:18:46Z">
                  <w:rPr/>
                </w:rPrChange>
              </w:rPr>
              <w:t xml:space="preserve">Sandbox</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hd w:fill="auto" w:val="clear"/>
              <w:spacing w:line="240" w:lineRule="auto"/>
              <w:jc w:val="center"/>
              <w:rPr>
                <w:sz w:val="24"/>
                <w:szCs w:val="24"/>
                <w:rPrChange w:author="weet li" w:id="3" w:date="2018-07-25T14:18:46Z">
                  <w:rPr/>
                </w:rPrChange>
              </w:rPr>
            </w:pPr>
            <w:r w:rsidDel="00000000" w:rsidR="00000000" w:rsidRPr="00000000">
              <w:rPr>
                <w:sz w:val="24"/>
                <w:szCs w:val="24"/>
                <w:rtl w:val="0"/>
                <w:rPrChange w:author="weet li" w:id="3" w:date="2018-07-25T14:18:46Z">
                  <w:rPr/>
                </w:rPrChange>
              </w:rPr>
              <w:t xml:space="preserve">Sandbox support.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hd w:fill="auto" w:val="clear"/>
              <w:spacing w:line="240" w:lineRule="auto"/>
              <w:jc w:val="center"/>
              <w:rPr>
                <w:sz w:val="24"/>
                <w:szCs w:val="24"/>
                <w:rPrChange w:author="weet li" w:id="3" w:date="2018-07-25T14:18:46Z">
                  <w:rPr/>
                </w:rPrChange>
              </w:rPr>
            </w:pPr>
            <w:r w:rsidDel="00000000" w:rsidR="00000000" w:rsidRPr="00000000">
              <w:rPr>
                <w:sz w:val="24"/>
                <w:szCs w:val="24"/>
                <w:rtl w:val="0"/>
                <w:rPrChange w:author="weet li" w:id="3" w:date="2018-07-25T14:18:46Z">
                  <w:rPr/>
                </w:rPrChange>
              </w:rPr>
              <w:t xml:space="preserve">Done</w:t>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Change w:author="weet li" w:id="3" w:date="2018-07-25T14:18:46Z">
                  <w:rPr/>
                </w:rPrChang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Change w:author="weet li" w:id="3" w:date="2018-07-25T14:18:46Z">
                  <w:rPr/>
                </w:rPrChange>
              </w:rPr>
            </w:pPr>
            <w:r w:rsidDel="00000000" w:rsidR="00000000" w:rsidRPr="00000000">
              <w:rPr>
                <w:sz w:val="24"/>
                <w:szCs w:val="24"/>
                <w:rtl w:val="0"/>
                <w:rPrChange w:author="weet li" w:id="3" w:date="2018-07-25T14:18:46Z">
                  <w:rPr/>
                </w:rPrChange>
              </w:rPr>
              <w:t xml:space="preserve">Error Page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Change w:author="weet li" w:id="3" w:date="2018-07-25T14:18:46Z">
                  <w:rPr/>
                </w:rPrChange>
              </w:rPr>
            </w:pPr>
            <w:r w:rsidDel="00000000" w:rsidR="00000000" w:rsidRPr="00000000">
              <w:rPr>
                <w:sz w:val="24"/>
                <w:szCs w:val="24"/>
                <w:rtl w:val="0"/>
                <w:rPrChange w:author="weet li" w:id="3" w:date="2018-07-25T14:18:46Z">
                  <w:rPr/>
                </w:rPrChange>
              </w:rPr>
              <w:t xml:space="preserve">Add support for error pages.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Change w:author="weet li" w:id="3" w:date="2018-07-25T14:18:46Z">
                  <w:rPr/>
                </w:rPrChange>
              </w:rPr>
            </w:pPr>
            <w:r w:rsidDel="00000000" w:rsidR="00000000" w:rsidRPr="00000000">
              <w:rPr>
                <w:sz w:val="24"/>
                <w:szCs w:val="24"/>
                <w:rtl w:val="0"/>
                <w:rPrChange w:author="weet li" w:id="3" w:date="2018-07-25T14:18:46Z">
                  <w:rPr/>
                </w:rPrChange>
              </w:rPr>
              <w:t xml:space="preserve">Not implemented</w:t>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Change w:author="weet li" w:id="3" w:date="2018-07-25T14:18:46Z">
                  <w:rPr/>
                </w:rPrChang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Change w:author="weet li" w:id="3" w:date="2018-07-25T14:18:46Z">
                  <w:rPr/>
                </w:rPrChange>
              </w:rPr>
            </w:pPr>
            <w:r w:rsidDel="00000000" w:rsidR="00000000" w:rsidRPr="00000000">
              <w:rPr>
                <w:sz w:val="24"/>
                <w:szCs w:val="24"/>
                <w:rtl w:val="0"/>
                <w:rPrChange w:author="weet li" w:id="3" w:date="2018-07-25T14:18:46Z">
                  <w:rPr/>
                </w:rPrChange>
              </w:rPr>
              <w:t xml:space="preserve">Dialogs #1</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Change w:author="weet li" w:id="3" w:date="2018-07-25T14:18:46Z">
                  <w:rPr/>
                </w:rPrChange>
              </w:rPr>
            </w:pPr>
            <w:r w:rsidDel="00000000" w:rsidR="00000000" w:rsidRPr="00000000">
              <w:rPr>
                <w:sz w:val="24"/>
                <w:szCs w:val="24"/>
                <w:rtl w:val="0"/>
                <w:rPrChange w:author="weet li" w:id="3" w:date="2018-07-25T14:18:46Z">
                  <w:rPr/>
                </w:rPrChange>
              </w:rPr>
              <w:t xml:space="preserve">Add javascript dialog support (alert, confirm, prompt…).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Change w:author="weet li" w:id="3" w:date="2018-07-25T14:18:46Z">
                  <w:rPr/>
                </w:rPrChange>
              </w:rPr>
            </w:pPr>
            <w:r w:rsidDel="00000000" w:rsidR="00000000" w:rsidRPr="00000000">
              <w:rPr>
                <w:sz w:val="24"/>
                <w:szCs w:val="24"/>
                <w:rtl w:val="0"/>
                <w:rPrChange w:author="weet li" w:id="3" w:date="2018-07-25T14:18:46Z">
                  <w:rPr/>
                </w:rPrChange>
              </w:rPr>
              <w:t xml:space="preserve">Done</w:t>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Change w:author="weet li" w:id="3" w:date="2018-07-25T14:18:46Z">
                  <w:rPr/>
                </w:rPrChang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Change w:author="weet li" w:id="3" w:date="2018-07-25T14:18:46Z">
                  <w:rPr/>
                </w:rPrChange>
              </w:rPr>
            </w:pPr>
            <w:r w:rsidDel="00000000" w:rsidR="00000000" w:rsidRPr="00000000">
              <w:rPr>
                <w:sz w:val="24"/>
                <w:szCs w:val="24"/>
                <w:rtl w:val="0"/>
                <w:rPrChange w:author="weet li" w:id="3" w:date="2018-07-25T14:18:46Z">
                  <w:rPr/>
                </w:rPrChange>
              </w:rPr>
              <w:t xml:space="preserve">Dialogs #2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Change w:author="weet li" w:id="3" w:date="2018-07-25T14:18:46Z">
                  <w:rPr/>
                </w:rPrChange>
              </w:rPr>
            </w:pPr>
            <w:r w:rsidDel="00000000" w:rsidR="00000000" w:rsidRPr="00000000">
              <w:rPr>
                <w:sz w:val="24"/>
                <w:szCs w:val="24"/>
                <w:rtl w:val="0"/>
                <w:rPrChange w:author="weet li" w:id="3" w:date="2018-07-25T14:18:46Z">
                  <w:rPr/>
                </w:rPrChange>
              </w:rPr>
              <w:t xml:space="preserve">Support color chooser and file picker dialogs.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Change w:author="weet li" w:id="3" w:date="2018-07-25T14:18:46Z">
                  <w:rPr/>
                </w:rPrChange>
              </w:rPr>
            </w:pPr>
            <w:r w:rsidDel="00000000" w:rsidR="00000000" w:rsidRPr="00000000">
              <w:rPr>
                <w:sz w:val="24"/>
                <w:szCs w:val="24"/>
                <w:rtl w:val="0"/>
                <w:rPrChange w:author="weet li" w:id="3" w:date="2018-07-25T14:18:46Z">
                  <w:rPr/>
                </w:rPrChange>
              </w:rPr>
              <w:t xml:space="preserve">Not implemented</w:t>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Change w:author="weet li" w:id="3" w:date="2018-07-25T14:18:46Z">
                  <w:rPr/>
                </w:rPrChang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Change w:author="weet li" w:id="3" w:date="2018-07-25T14:18:46Z">
                  <w:rPr/>
                </w:rPrChange>
              </w:rPr>
            </w:pPr>
            <w:r w:rsidDel="00000000" w:rsidR="00000000" w:rsidRPr="00000000">
              <w:rPr>
                <w:sz w:val="24"/>
                <w:szCs w:val="24"/>
                <w:rtl w:val="0"/>
                <w:rPrChange w:author="weet li" w:id="3" w:date="2018-07-25T14:18:46Z">
                  <w:rPr/>
                </w:rPrChange>
              </w:rPr>
              <w:t xml:space="preserve">Dialogs #3</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Change w:author="weet li" w:id="3" w:date="2018-07-25T14:18:46Z">
                  <w:rPr/>
                </w:rPrChange>
              </w:rPr>
            </w:pPr>
            <w:r w:rsidDel="00000000" w:rsidR="00000000" w:rsidRPr="00000000">
              <w:rPr>
                <w:sz w:val="24"/>
                <w:szCs w:val="24"/>
                <w:rtl w:val="0"/>
                <w:rPrChange w:author="weet li" w:id="3" w:date="2018-07-25T14:18:46Z">
                  <w:rPr/>
                </w:rPrChange>
              </w:rPr>
              <w:t xml:space="preserve">Add support for HTTP authentication.</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Change w:author="weet li" w:id="3" w:date="2018-07-25T14:18:46Z">
                  <w:rPr/>
                </w:rPrChange>
              </w:rPr>
            </w:pPr>
            <w:r w:rsidDel="00000000" w:rsidR="00000000" w:rsidRPr="00000000">
              <w:rPr>
                <w:sz w:val="24"/>
                <w:szCs w:val="24"/>
                <w:rtl w:val="0"/>
                <w:rPrChange w:author="weet li" w:id="3" w:date="2018-07-25T14:18:46Z">
                  <w:rPr/>
                </w:rPrChange>
              </w:rPr>
              <w:t xml:space="preserve">Done</w:t>
            </w:r>
          </w:p>
        </w:tc>
      </w:tr>
      <w:tr>
        <w:trPr>
          <w:trHeight w:val="420" w:hRule="atLeast"/>
        </w:trPr>
        <w:tc>
          <w:tcPr>
            <w:vMerge w:val="restart"/>
            <w:shd w:fill="auto" w:val="clear"/>
            <w:tcMar>
              <w:top w:w="100.0" w:type="dxa"/>
              <w:left w:w="100.0" w:type="dxa"/>
              <w:bottom w:w="100.0" w:type="dxa"/>
              <w:right w:w="100.0" w:type="dxa"/>
            </w:tcM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Change w:author="weet li" w:id="3" w:date="2018-07-25T14:18:46Z">
                  <w:rPr/>
                </w:rPrChange>
              </w:rPr>
            </w:pPr>
            <w:r w:rsidDel="00000000" w:rsidR="00000000" w:rsidRPr="00000000">
              <w:rPr>
                <w:sz w:val="24"/>
                <w:szCs w:val="24"/>
                <w:rtl w:val="0"/>
                <w:rPrChange w:author="weet li" w:id="3" w:date="2018-07-25T14:18:46Z">
                  <w:rPr/>
                </w:rPrChange>
              </w:rPr>
              <w:t xml:space="preserve">M2</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Change w:author="weet li" w:id="3" w:date="2018-07-25T14:18:46Z">
                  <w:rPr/>
                </w:rPrChange>
              </w:rPr>
            </w:pPr>
            <w:r w:rsidDel="00000000" w:rsidR="00000000" w:rsidRPr="00000000">
              <w:rPr>
                <w:sz w:val="24"/>
                <w:szCs w:val="24"/>
                <w:rtl w:val="0"/>
                <w:rPrChange w:author="weet li" w:id="3" w:date="2018-07-25T14:18:46Z">
                  <w:rPr/>
                </w:rPrChange>
              </w:rPr>
              <w:t xml:space="preserve">Custom URL scheme handler</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Change w:author="weet li" w:id="3" w:date="2018-07-25T14:18:46Z">
                  <w:rPr/>
                </w:rPrChange>
              </w:rPr>
            </w:pPr>
            <w:r w:rsidDel="00000000" w:rsidR="00000000" w:rsidRPr="00000000">
              <w:rPr>
                <w:sz w:val="24"/>
                <w:szCs w:val="24"/>
                <w:rtl w:val="0"/>
                <w:rPrChange w:author="weet li" w:id="3" w:date="2018-07-25T14:18:46Z">
                  <w:rPr/>
                </w:rPrChange>
              </w:rPr>
              <w:t xml:space="preserve">sprocket://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Change w:author="weet li" w:id="3" w:date="2018-07-25T14:18:46Z">
                  <w:rPr/>
                </w:rPrChange>
              </w:rPr>
            </w:pPr>
            <w:r w:rsidDel="00000000" w:rsidR="00000000" w:rsidRPr="00000000">
              <w:rPr>
                <w:sz w:val="24"/>
                <w:szCs w:val="24"/>
                <w:rtl w:val="0"/>
                <w:rPrChange w:author="weet li" w:id="3" w:date="2018-07-25T14:18:46Z">
                  <w:rPr/>
                </w:rPrChange>
              </w:rPr>
              <w:t xml:space="preserve">Not implemented</w:t>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hd w:fill="auto" w:val="clear"/>
              <w:spacing w:after="0" w:before="0" w:line="240" w:lineRule="auto"/>
              <w:ind w:left="0" w:firstLine="0"/>
              <w:jc w:val="center"/>
              <w:rPr>
                <w:sz w:val="24"/>
                <w:szCs w:val="24"/>
                <w:rPrChange w:author="weet li" w:id="3" w:date="2018-07-25T14:18:46Z">
                  <w:rPr/>
                </w:rPrChang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C">
            <w:pPr>
              <w:widowControl w:val="0"/>
              <w:pBdr>
                <w:top w:space="0" w:sz="0" w:val="nil"/>
                <w:left w:space="0" w:sz="0" w:val="nil"/>
                <w:bottom w:space="0" w:sz="0" w:val="nil"/>
                <w:right w:space="0" w:sz="0" w:val="nil"/>
                <w:between w:space="0" w:sz="0" w:val="nil"/>
              </w:pBdr>
              <w:shd w:fill="auto" w:val="clear"/>
              <w:spacing w:line="240" w:lineRule="auto"/>
              <w:jc w:val="center"/>
              <w:rPr>
                <w:sz w:val="24"/>
                <w:szCs w:val="24"/>
                <w:rPrChange w:author="weet li" w:id="3" w:date="2018-07-25T14:18:46Z">
                  <w:rPr/>
                </w:rPrChange>
              </w:rPr>
            </w:pPr>
            <w:r w:rsidDel="00000000" w:rsidR="00000000" w:rsidRPr="00000000">
              <w:rPr>
                <w:sz w:val="24"/>
                <w:szCs w:val="24"/>
                <w:rtl w:val="0"/>
                <w:rPrChange w:author="weet li" w:id="3" w:date="2018-07-25T14:18:46Z">
                  <w:rPr/>
                </w:rPrChange>
              </w:rPr>
              <w:t xml:space="preserve">Settings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D">
            <w:pPr>
              <w:widowControl w:val="0"/>
              <w:pBdr>
                <w:top w:space="0" w:sz="0" w:val="nil"/>
                <w:left w:space="0" w:sz="0" w:val="nil"/>
                <w:bottom w:space="0" w:sz="0" w:val="nil"/>
                <w:right w:space="0" w:sz="0" w:val="nil"/>
                <w:between w:space="0" w:sz="0" w:val="nil"/>
              </w:pBdr>
              <w:shd w:fill="auto" w:val="clear"/>
              <w:spacing w:line="240" w:lineRule="auto"/>
              <w:jc w:val="center"/>
              <w:rPr>
                <w:sz w:val="24"/>
                <w:szCs w:val="24"/>
                <w:rPrChange w:author="weet li" w:id="3" w:date="2018-07-25T14:18:46Z">
                  <w:rPr/>
                </w:rPrChange>
              </w:rPr>
            </w:pPr>
            <w:r w:rsidDel="00000000" w:rsidR="00000000" w:rsidRPr="00000000">
              <w:rPr>
                <w:sz w:val="24"/>
                <w:szCs w:val="24"/>
                <w:rtl w:val="0"/>
                <w:rPrChange w:author="weet li" w:id="3" w:date="2018-07-25T14:18:46Z">
                  <w:rPr/>
                </w:rPrChange>
              </w:rPr>
              <w:t xml:space="preserve">A settings page.</w:t>
            </w:r>
          </w:p>
          <w:p w:rsidR="00000000" w:rsidDel="00000000" w:rsidP="00000000" w:rsidRDefault="00000000" w:rsidRPr="00000000" w14:paraId="0000005E">
            <w:pPr>
              <w:widowControl w:val="0"/>
              <w:pBdr>
                <w:top w:space="0" w:sz="0" w:val="nil"/>
                <w:left w:space="0" w:sz="0" w:val="nil"/>
                <w:bottom w:space="0" w:sz="0" w:val="nil"/>
                <w:right w:space="0" w:sz="0" w:val="nil"/>
                <w:between w:space="0" w:sz="0" w:val="nil"/>
              </w:pBdr>
              <w:shd w:fill="auto" w:val="clear"/>
              <w:spacing w:line="240" w:lineRule="auto"/>
              <w:jc w:val="center"/>
              <w:rPr>
                <w:sz w:val="24"/>
                <w:szCs w:val="24"/>
                <w:rPrChange w:author="weet li" w:id="3" w:date="2018-07-25T14:18:46Z">
                  <w:rPr/>
                </w:rPrChange>
              </w:rPr>
            </w:pPr>
            <w:r w:rsidDel="00000000" w:rsidR="00000000" w:rsidRPr="00000000">
              <w:rPr>
                <w:sz w:val="24"/>
                <w:szCs w:val="24"/>
                <w:rtl w:val="0"/>
                <w:rPrChange w:author="weet li" w:id="3" w:date="2018-07-25T14:18:46Z">
                  <w:rPr/>
                </w:rPrChange>
              </w:rPr>
              <w:t xml:space="preserve">(sprocket://settings)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F">
            <w:pPr>
              <w:widowControl w:val="0"/>
              <w:pBdr>
                <w:top w:space="0" w:sz="0" w:val="nil"/>
                <w:left w:space="0" w:sz="0" w:val="nil"/>
                <w:bottom w:space="0" w:sz="0" w:val="nil"/>
                <w:right w:space="0" w:sz="0" w:val="nil"/>
                <w:between w:space="0" w:sz="0" w:val="nil"/>
              </w:pBdr>
              <w:shd w:fill="auto" w:val="clear"/>
              <w:spacing w:line="240" w:lineRule="auto"/>
              <w:jc w:val="center"/>
              <w:rPr>
                <w:sz w:val="24"/>
                <w:szCs w:val="24"/>
                <w:rPrChange w:author="weet li" w:id="3" w:date="2018-07-25T14:18:46Z">
                  <w:rPr/>
                </w:rPrChange>
              </w:rPr>
            </w:pPr>
            <w:r w:rsidDel="00000000" w:rsidR="00000000" w:rsidRPr="00000000">
              <w:rPr>
                <w:sz w:val="24"/>
                <w:szCs w:val="24"/>
                <w:rtl w:val="0"/>
                <w:rPrChange w:author="weet li" w:id="3" w:date="2018-07-25T14:18:46Z">
                  <w:rPr/>
                </w:rPrChange>
              </w:rPr>
              <w:t xml:space="preserve">Not implemented</w:t>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Change w:author="weet li" w:id="3" w:date="2018-07-25T14:18:46Z">
                  <w:rPr/>
                </w:rPrChang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Change w:author="weet li" w:id="3" w:date="2018-07-25T14:18:46Z">
                  <w:rPr/>
                </w:rPrChange>
              </w:rPr>
            </w:pPr>
            <w:r w:rsidDel="00000000" w:rsidR="00000000" w:rsidRPr="00000000">
              <w:rPr>
                <w:sz w:val="24"/>
                <w:szCs w:val="24"/>
                <w:rtl w:val="0"/>
                <w:rPrChange w:author="weet li" w:id="3" w:date="2018-07-25T14:18:46Z">
                  <w:rPr/>
                </w:rPrChange>
              </w:rPr>
              <w:t xml:space="preserve">History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Change w:author="weet li" w:id="3" w:date="2018-07-25T14:18:46Z">
                  <w:rPr/>
                </w:rPrChange>
              </w:rPr>
            </w:pPr>
            <w:r w:rsidDel="00000000" w:rsidR="00000000" w:rsidRPr="00000000">
              <w:rPr>
                <w:sz w:val="24"/>
                <w:szCs w:val="24"/>
                <w:rtl w:val="0"/>
                <w:rPrChange w:author="weet li" w:id="3" w:date="2018-07-25T14:18:46Z">
                  <w:rPr/>
                </w:rPrChange>
              </w:rPr>
              <w:t xml:space="preserve">Manage history.</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Change w:author="weet li" w:id="3" w:date="2018-07-25T14:18:46Z">
                  <w:rPr/>
                </w:rPrChange>
              </w:rPr>
            </w:pPr>
            <w:r w:rsidDel="00000000" w:rsidR="00000000" w:rsidRPr="00000000">
              <w:rPr>
                <w:sz w:val="24"/>
                <w:szCs w:val="24"/>
                <w:rtl w:val="0"/>
                <w:rPrChange w:author="weet li" w:id="3" w:date="2018-07-25T14:18:46Z">
                  <w:rPr/>
                </w:rPrChange>
              </w:rPr>
              <w:t xml:space="preserve">(sprocket://history)</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Change w:author="weet li" w:id="3" w:date="2018-07-25T14:18:46Z">
                  <w:rPr/>
                </w:rPrChange>
              </w:rPr>
            </w:pPr>
            <w:r w:rsidDel="00000000" w:rsidR="00000000" w:rsidRPr="00000000">
              <w:rPr>
                <w:sz w:val="24"/>
                <w:szCs w:val="24"/>
                <w:rtl w:val="0"/>
                <w:rPrChange w:author="weet li" w:id="3" w:date="2018-07-25T14:18:46Z">
                  <w:rPr/>
                </w:rPrChange>
              </w:rPr>
              <w:t xml:space="preserve">Not implemented</w:t>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Change w:author="weet li" w:id="3" w:date="2018-07-25T14:18:46Z">
                  <w:rPr/>
                </w:rPrChang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Change w:author="weet li" w:id="3" w:date="2018-07-25T14:18:46Z">
                  <w:rPr/>
                </w:rPrChange>
              </w:rPr>
            </w:pPr>
            <w:r w:rsidDel="00000000" w:rsidR="00000000" w:rsidRPr="00000000">
              <w:rPr>
                <w:sz w:val="24"/>
                <w:szCs w:val="24"/>
                <w:rtl w:val="0"/>
                <w:rPrChange w:author="weet li" w:id="3" w:date="2018-07-25T14:18:46Z">
                  <w:rPr/>
                </w:rPrChange>
              </w:rPr>
              <w:t xml:space="preserve">Downloads</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Change w:author="weet li" w:id="3" w:date="2018-07-25T14:18:46Z">
                  <w:rPr/>
                </w:rPrChange>
              </w:rPr>
            </w:pPr>
            <w:r w:rsidDel="00000000" w:rsidR="00000000" w:rsidRPr="00000000">
              <w:rPr>
                <w:sz w:val="24"/>
                <w:szCs w:val="24"/>
                <w:rtl w:val="0"/>
                <w:rPrChange w:author="weet li" w:id="3" w:date="2018-07-25T14:18:46Z">
                  <w:rPr/>
                </w:rPrChange>
              </w:rPr>
              <w:t xml:space="preserve">Manage downloads.</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Change w:author="weet li" w:id="3" w:date="2018-07-25T14:18:46Z">
                  <w:rPr/>
                </w:rPrChange>
              </w:rPr>
            </w:pPr>
            <w:r w:rsidDel="00000000" w:rsidR="00000000" w:rsidRPr="00000000">
              <w:rPr>
                <w:sz w:val="24"/>
                <w:szCs w:val="24"/>
                <w:rtl w:val="0"/>
                <w:rPrChange w:author="weet li" w:id="3" w:date="2018-07-25T14:18:46Z">
                  <w:rPr/>
                </w:rPrChange>
              </w:rPr>
              <w:t xml:space="preserve">(sprocket://</w:t>
            </w:r>
            <w:r w:rsidDel="00000000" w:rsidR="00000000" w:rsidRPr="00000000">
              <w:rPr>
                <w:sz w:val="24"/>
                <w:szCs w:val="24"/>
                <w:rtl w:val="0"/>
                <w:rPrChange w:author="weet li" w:id="3" w:date="2018-07-25T14:18:46Z">
                  <w:rPr/>
                </w:rPrChange>
              </w:rPr>
              <w:t xml:space="preserve">downloads</w:t>
            </w:r>
            <w:r w:rsidDel="00000000" w:rsidR="00000000" w:rsidRPr="00000000">
              <w:rPr>
                <w:sz w:val="24"/>
                <w:szCs w:val="24"/>
                <w:rtl w:val="0"/>
                <w:rPrChange w:author="weet li" w:id="3" w:date="2018-07-25T14:18:46Z">
                  <w:rPr/>
                </w:rPrChange>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Change w:author="weet li" w:id="3" w:date="2018-07-25T14:18:46Z">
                  <w:rPr/>
                </w:rPrChange>
              </w:rPr>
            </w:pPr>
            <w:r w:rsidDel="00000000" w:rsidR="00000000" w:rsidRPr="00000000">
              <w:rPr>
                <w:sz w:val="24"/>
                <w:szCs w:val="24"/>
                <w:rtl w:val="0"/>
                <w:rPrChange w:author="weet li" w:id="3" w:date="2018-07-25T14:18:46Z">
                  <w:rPr/>
                </w:rPrChange>
              </w:rPr>
              <w:t xml:space="preserve">Not implemented</w:t>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Change w:author="weet li" w:id="3" w:date="2018-07-25T14:18:46Z">
                  <w:rPr/>
                </w:rPrChang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Change w:author="weet li" w:id="3" w:date="2018-07-25T14:18:46Z">
                  <w:rPr/>
                </w:rPrChange>
              </w:rPr>
            </w:pPr>
            <w:r w:rsidDel="00000000" w:rsidR="00000000" w:rsidRPr="00000000">
              <w:rPr>
                <w:sz w:val="24"/>
                <w:szCs w:val="24"/>
                <w:rtl w:val="0"/>
                <w:rPrChange w:author="weet li" w:id="3" w:date="2018-07-25T14:18:46Z">
                  <w:rPr/>
                </w:rPrChange>
              </w:rPr>
              <w:t xml:space="preserve">Bookmarks</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Change w:author="weet li" w:id="3" w:date="2018-07-25T14:18:46Z">
                  <w:rPr/>
                </w:rPrChange>
              </w:rPr>
            </w:pPr>
            <w:r w:rsidDel="00000000" w:rsidR="00000000" w:rsidRPr="00000000">
              <w:rPr>
                <w:sz w:val="24"/>
                <w:szCs w:val="24"/>
                <w:rtl w:val="0"/>
                <w:rPrChange w:author="weet li" w:id="3" w:date="2018-07-25T14:18:46Z">
                  <w:rPr/>
                </w:rPrChange>
              </w:rPr>
              <w:t xml:space="preserve">Manage bookmarks.</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Change w:author="weet li" w:id="3" w:date="2018-07-25T14:18:46Z">
                  <w:rPr/>
                </w:rPrChange>
              </w:rPr>
            </w:pPr>
            <w:r w:rsidDel="00000000" w:rsidR="00000000" w:rsidRPr="00000000">
              <w:rPr>
                <w:sz w:val="24"/>
                <w:szCs w:val="24"/>
                <w:rtl w:val="0"/>
                <w:rPrChange w:author="weet li" w:id="3" w:date="2018-07-25T14:18:46Z">
                  <w:rPr/>
                </w:rPrChange>
              </w:rPr>
              <w:t xml:space="preserve">(sprocket://</w:t>
            </w:r>
            <w:r w:rsidDel="00000000" w:rsidR="00000000" w:rsidRPr="00000000">
              <w:rPr>
                <w:sz w:val="24"/>
                <w:szCs w:val="24"/>
                <w:rtl w:val="0"/>
                <w:rPrChange w:author="weet li" w:id="3" w:date="2018-07-25T14:18:46Z">
                  <w:rPr/>
                </w:rPrChange>
              </w:rPr>
              <w:t xml:space="preserve">bookmarks</w:t>
            </w:r>
            <w:r w:rsidDel="00000000" w:rsidR="00000000" w:rsidRPr="00000000">
              <w:rPr>
                <w:sz w:val="24"/>
                <w:szCs w:val="24"/>
                <w:rtl w:val="0"/>
                <w:rPrChange w:author="weet li" w:id="3" w:date="2018-07-25T14:18:46Z">
                  <w:rPr/>
                </w:rPrChange>
              </w:rPr>
              <w:t xml:space="preserve">)</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Change w:author="weet li" w:id="3" w:date="2018-07-25T14:18:46Z">
                  <w:rPr/>
                </w:rPrChange>
              </w:rPr>
            </w:pPr>
            <w:r w:rsidDel="00000000" w:rsidR="00000000" w:rsidRPr="00000000">
              <w:rPr>
                <w:sz w:val="24"/>
                <w:szCs w:val="24"/>
                <w:rtl w:val="0"/>
                <w:rPrChange w:author="weet li" w:id="3" w:date="2018-07-25T14:18:46Z">
                  <w:rPr/>
                </w:rPrChange>
              </w:rPr>
              <w:t xml:space="preserve">Not implemented</w:t>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Change w:author="weet li" w:id="3" w:date="2018-07-25T14:18:46Z">
                  <w:rPr/>
                </w:rPrChang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0">
            <w:pPr>
              <w:widowControl w:val="0"/>
              <w:pBdr>
                <w:top w:space="0" w:sz="0" w:val="nil"/>
                <w:left w:space="0" w:sz="0" w:val="nil"/>
                <w:bottom w:space="0" w:sz="0" w:val="nil"/>
                <w:right w:space="0" w:sz="0" w:val="nil"/>
                <w:between w:space="0" w:sz="0" w:val="nil"/>
              </w:pBdr>
              <w:shd w:fill="auto" w:val="clear"/>
              <w:spacing w:line="240" w:lineRule="auto"/>
              <w:jc w:val="center"/>
              <w:rPr>
                <w:sz w:val="24"/>
                <w:szCs w:val="24"/>
                <w:rPrChange w:author="weet li" w:id="3" w:date="2018-07-25T14:18:46Z">
                  <w:rPr/>
                </w:rPrChange>
              </w:rPr>
            </w:pPr>
            <w:r w:rsidDel="00000000" w:rsidR="00000000" w:rsidRPr="00000000">
              <w:rPr>
                <w:sz w:val="24"/>
                <w:szCs w:val="24"/>
                <w:rtl w:val="0"/>
                <w:rPrChange w:author="weet li" w:id="3" w:date="2018-07-25T14:18:46Z">
                  <w:rPr/>
                </w:rPrChange>
              </w:rPr>
              <w:t xml:space="preserve">Custom UI</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1">
            <w:pPr>
              <w:widowControl w:val="0"/>
              <w:pBdr>
                <w:top w:space="0" w:sz="0" w:val="nil"/>
                <w:left w:space="0" w:sz="0" w:val="nil"/>
                <w:bottom w:space="0" w:sz="0" w:val="nil"/>
                <w:right w:space="0" w:sz="0" w:val="nil"/>
                <w:between w:space="0" w:sz="0" w:val="nil"/>
              </w:pBdr>
              <w:shd w:fill="auto" w:val="clear"/>
              <w:spacing w:line="240" w:lineRule="auto"/>
              <w:jc w:val="center"/>
              <w:rPr>
                <w:sz w:val="24"/>
                <w:szCs w:val="24"/>
                <w:rPrChange w:author="weet li" w:id="3" w:date="2018-07-25T14:18:46Z">
                  <w:rPr/>
                </w:rPrChange>
              </w:rPr>
            </w:pPr>
            <w:r w:rsidDel="00000000" w:rsidR="00000000" w:rsidRPr="00000000">
              <w:rPr>
                <w:sz w:val="24"/>
                <w:szCs w:val="24"/>
                <w:rtl w:val="0"/>
                <w:rPrChange w:author="weet li" w:id="3" w:date="2018-07-25T14:18:46Z">
                  <w:rPr/>
                </w:rPrChange>
              </w:rPr>
              <w:t xml:space="preserve">Redesign the UI. </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2">
            <w:pPr>
              <w:widowControl w:val="0"/>
              <w:pBdr>
                <w:top w:space="0" w:sz="0" w:val="nil"/>
                <w:left w:space="0" w:sz="0" w:val="nil"/>
                <w:bottom w:space="0" w:sz="0" w:val="nil"/>
                <w:right w:space="0" w:sz="0" w:val="nil"/>
                <w:between w:space="0" w:sz="0" w:val="nil"/>
              </w:pBdr>
              <w:shd w:fill="auto" w:val="clear"/>
              <w:spacing w:line="240" w:lineRule="auto"/>
              <w:jc w:val="center"/>
              <w:rPr>
                <w:sz w:val="24"/>
                <w:szCs w:val="24"/>
                <w:rPrChange w:author="weet li" w:id="3" w:date="2018-07-25T14:18:46Z">
                  <w:rPr/>
                </w:rPrChange>
              </w:rPr>
            </w:pPr>
            <w:r w:rsidDel="00000000" w:rsidR="00000000" w:rsidRPr="00000000">
              <w:rPr>
                <w:sz w:val="24"/>
                <w:szCs w:val="24"/>
                <w:rtl w:val="0"/>
                <w:rPrChange w:author="weet li" w:id="3" w:date="2018-07-25T14:18:46Z">
                  <w:rPr/>
                </w:rPrChange>
              </w:rPr>
              <w:t xml:space="preserve">Not implemented</w:t>
            </w:r>
          </w:p>
        </w:tc>
      </w:tr>
      <w:tr>
        <w:trPr>
          <w:trHeight w:val="420" w:hRule="atLeast"/>
        </w:trPr>
        <w:tc>
          <w:tcPr>
            <w:vMerge w:val="continue"/>
            <w:shd w:fill="auto" w:val="clear"/>
            <w:tcMar>
              <w:top w:w="100.0" w:type="dxa"/>
              <w:left w:w="100.0" w:type="dxa"/>
              <w:bottom w:w="100.0" w:type="dxa"/>
              <w:right w:w="100.0" w:type="dxa"/>
            </w:tcMar>
            <w:vAlign w:val="center"/>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Change w:author="weet li" w:id="3" w:date="2018-07-25T14:18:46Z">
                  <w:rPr/>
                </w:rPrChange>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Change w:author="weet li" w:id="3" w:date="2018-07-25T14:18:46Z">
                  <w:rPr/>
                </w:rPrChange>
              </w:rPr>
            </w:pPr>
            <w:r w:rsidDel="00000000" w:rsidR="00000000" w:rsidRPr="00000000">
              <w:rPr>
                <w:sz w:val="24"/>
                <w:szCs w:val="24"/>
                <w:rtl w:val="0"/>
                <w:rPrChange w:author="weet li" w:id="3" w:date="2018-07-25T14:18:46Z">
                  <w:rPr/>
                </w:rPrChange>
              </w:rPr>
              <w:t xml:space="preserve">Incognito</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Change w:author="weet li" w:id="3" w:date="2018-07-25T14:18:46Z">
                  <w:rPr/>
                </w:rPrChange>
              </w:rPr>
            </w:pPr>
            <w:r w:rsidDel="00000000" w:rsidR="00000000" w:rsidRPr="00000000">
              <w:rPr>
                <w:sz w:val="24"/>
                <w:szCs w:val="24"/>
                <w:rtl w:val="0"/>
                <w:rPrChange w:author="weet li" w:id="3" w:date="2018-07-25T14:18:46Z">
                  <w:rPr/>
                </w:rPrChange>
              </w:rPr>
              <w:t xml:space="preserve">Use off-the-record browser context.</w:t>
            </w:r>
          </w:p>
        </w:tc>
        <w:tc>
          <w:tcPr>
            <w:shd w:fill="auto" w:val="clear"/>
            <w:tcMar>
              <w:top w:w="100.0" w:type="dxa"/>
              <w:left w:w="100.0" w:type="dxa"/>
              <w:bottom w:w="100.0" w:type="dxa"/>
              <w:right w:w="100.0" w:type="dxa"/>
            </w:tcMar>
            <w:vAlign w:val="center"/>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Change w:author="weet li" w:id="3" w:date="2018-07-25T14:18:46Z">
                  <w:rPr/>
                </w:rPrChange>
              </w:rPr>
            </w:pPr>
            <w:r w:rsidDel="00000000" w:rsidR="00000000" w:rsidRPr="00000000">
              <w:rPr>
                <w:sz w:val="24"/>
                <w:szCs w:val="24"/>
                <w:rtl w:val="0"/>
                <w:rPrChange w:author="weet li" w:id="3" w:date="2018-07-25T14:18:46Z">
                  <w:rPr/>
                </w:rPrChange>
              </w:rPr>
              <w:t xml:space="preserve">Not implemented</w:t>
            </w:r>
          </w:p>
        </w:tc>
      </w:tr>
    </w:tbl>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both"/>
        <w:rPr>
          <w:sz w:val="24"/>
          <w:szCs w:val="24"/>
          <w:rPrChange w:author="weet li" w:id="3" w:date="2018-07-25T14:18:46Z">
            <w:rPr/>
          </w:rPrChang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both"/>
        <w:rPr>
          <w:sz w:val="24"/>
          <w:szCs w:val="24"/>
          <w:rPrChange w:author="weet li" w:id="3" w:date="2018-07-25T14:18:46Z">
            <w:rPr/>
          </w:rPrChange>
        </w:rPr>
      </w:pPr>
      <w:r w:rsidDel="00000000" w:rsidR="00000000" w:rsidRPr="00000000">
        <w:rPr>
          <w:sz w:val="24"/>
          <w:szCs w:val="24"/>
          <w:rtl w:val="0"/>
          <w:rPrChange w:author="weet li" w:id="3" w:date="2018-07-25T14:18:46Z">
            <w:rPr/>
          </w:rPrChange>
        </w:rPr>
        <w:t xml:space="preserve">Currently we have three branches: master, core and testing. </w:t>
      </w:r>
    </w:p>
    <w:p w:rsidR="00000000" w:rsidDel="00000000" w:rsidP="00000000" w:rsidRDefault="00000000" w:rsidRPr="00000000" w14:paraId="00000079">
      <w:pPr>
        <w:numPr>
          <w:ilvl w:val="0"/>
          <w:numId w:val="3"/>
        </w:numPr>
        <w:pBdr>
          <w:top w:space="0" w:sz="0" w:val="nil"/>
          <w:left w:space="0" w:sz="0" w:val="nil"/>
          <w:bottom w:space="0" w:sz="0" w:val="nil"/>
          <w:right w:space="0" w:sz="0" w:val="nil"/>
          <w:between w:space="0" w:sz="0" w:val="nil"/>
        </w:pBdr>
        <w:shd w:fill="auto" w:val="clear"/>
        <w:ind w:left="720" w:hanging="360"/>
        <w:jc w:val="both"/>
        <w:rPr>
          <w:sz w:val="24"/>
          <w:szCs w:val="24"/>
          <w:rPrChange w:author="weet li" w:id="3" w:date="2018-07-25T14:18:46Z">
            <w:rPr>
              <w:u w:val="none"/>
            </w:rPr>
          </w:rPrChange>
        </w:rPr>
        <w:pPrChange w:author="weet li" w:id="0" w:date="2018-07-25T14:18:46Z">
          <w:pPr>
            <w:numPr>
              <w:ilvl w:val="0"/>
              <w:numId w:val="3"/>
            </w:numPr>
            <w:pBdr>
              <w:top w:space="0" w:sz="0" w:val="nil"/>
              <w:left w:space="0" w:sz="0" w:val="nil"/>
              <w:bottom w:space="0" w:sz="0" w:val="nil"/>
              <w:right w:space="0" w:sz="0" w:val="nil"/>
              <w:between w:space="0" w:sz="0" w:val="nil"/>
            </w:pBdr>
            <w:shd w:fill="auto" w:val="clear"/>
            <w:ind w:left="720" w:hanging="360"/>
            <w:jc w:val="both"/>
          </w:pPr>
        </w:pPrChange>
      </w:pPr>
      <w:r w:rsidDel="00000000" w:rsidR="00000000" w:rsidRPr="00000000">
        <w:rPr>
          <w:b w:val="1"/>
          <w:sz w:val="24"/>
          <w:szCs w:val="24"/>
          <w:rtl w:val="0"/>
          <w:rPrChange w:author="weet li" w:id="3" w:date="2018-07-25T14:18:46Z">
            <w:rPr>
              <w:b w:val="1"/>
            </w:rPr>
          </w:rPrChange>
        </w:rPr>
        <w:t xml:space="preserve">Core</w:t>
      </w:r>
      <w:r w:rsidDel="00000000" w:rsidR="00000000" w:rsidRPr="00000000">
        <w:rPr>
          <w:sz w:val="24"/>
          <w:szCs w:val="24"/>
          <w:rtl w:val="0"/>
          <w:rPrChange w:author="weet li" w:id="3" w:date="2018-07-25T14:18:46Z">
            <w:rPr/>
          </w:rPrChange>
        </w:rPr>
        <w:t xml:space="preserve"> branch contains the relevant code to a minimal browser which can be easily extended with new features. The minimal browser supports Linux and Android as well, and it runs in fullscreen mode on both platforms. On Linux you can toggle between the full screen and windowed mode with F11 key. </w:t>
      </w:r>
    </w:p>
    <w:p w:rsidR="00000000" w:rsidDel="00000000" w:rsidP="00000000" w:rsidRDefault="00000000" w:rsidRPr="00000000" w14:paraId="0000007A">
      <w:pPr>
        <w:numPr>
          <w:ilvl w:val="0"/>
          <w:numId w:val="3"/>
        </w:numPr>
        <w:pBdr>
          <w:top w:space="0" w:sz="0" w:val="nil"/>
          <w:left w:space="0" w:sz="0" w:val="nil"/>
          <w:bottom w:space="0" w:sz="0" w:val="nil"/>
          <w:right w:space="0" w:sz="0" w:val="nil"/>
          <w:between w:space="0" w:sz="0" w:val="nil"/>
        </w:pBdr>
        <w:shd w:fill="auto" w:val="clear"/>
        <w:ind w:left="720" w:hanging="360"/>
        <w:jc w:val="both"/>
        <w:rPr>
          <w:sz w:val="24"/>
          <w:szCs w:val="24"/>
          <w:rPrChange w:author="weet li" w:id="3" w:date="2018-07-25T14:18:46Z">
            <w:rPr>
              <w:u w:val="none"/>
            </w:rPr>
          </w:rPrChange>
        </w:rPr>
        <w:pPrChange w:author="weet li" w:id="0" w:date="2018-07-25T14:18:46Z">
          <w:pPr>
            <w:numPr>
              <w:ilvl w:val="0"/>
              <w:numId w:val="3"/>
            </w:numPr>
            <w:pBdr>
              <w:top w:space="0" w:sz="0" w:val="nil"/>
              <w:left w:space="0" w:sz="0" w:val="nil"/>
              <w:bottom w:space="0" w:sz="0" w:val="nil"/>
              <w:right w:space="0" w:sz="0" w:val="nil"/>
              <w:between w:space="0" w:sz="0" w:val="nil"/>
            </w:pBdr>
            <w:shd w:fill="auto" w:val="clear"/>
            <w:ind w:left="720" w:hanging="360"/>
            <w:jc w:val="both"/>
          </w:pPr>
        </w:pPrChange>
      </w:pPr>
      <w:r w:rsidDel="00000000" w:rsidR="00000000" w:rsidRPr="00000000">
        <w:rPr>
          <w:b w:val="1"/>
          <w:sz w:val="24"/>
          <w:szCs w:val="24"/>
          <w:rtl w:val="0"/>
          <w:rPrChange w:author="weet li" w:id="3" w:date="2018-07-25T14:18:46Z">
            <w:rPr>
              <w:b w:val="1"/>
            </w:rPr>
          </w:rPrChange>
        </w:rPr>
        <w:t xml:space="preserve">Master</w:t>
      </w:r>
      <w:r w:rsidDel="00000000" w:rsidR="00000000" w:rsidRPr="00000000">
        <w:rPr>
          <w:sz w:val="24"/>
          <w:szCs w:val="24"/>
          <w:rtl w:val="0"/>
          <w:rPrChange w:author="weet li" w:id="3" w:date="2018-07-25T14:18:46Z">
            <w:rPr/>
          </w:rPrChange>
        </w:rPr>
        <w:t xml:space="preserve"> branch contains (will contain) the above listed features.</w:t>
      </w:r>
    </w:p>
    <w:p w:rsidR="00000000" w:rsidDel="00000000" w:rsidP="00000000" w:rsidRDefault="00000000" w:rsidRPr="00000000" w14:paraId="0000007B">
      <w:pPr>
        <w:numPr>
          <w:ilvl w:val="0"/>
          <w:numId w:val="3"/>
        </w:numPr>
        <w:pBdr>
          <w:top w:space="0" w:sz="0" w:val="nil"/>
          <w:left w:space="0" w:sz="0" w:val="nil"/>
          <w:bottom w:space="0" w:sz="0" w:val="nil"/>
          <w:right w:space="0" w:sz="0" w:val="nil"/>
          <w:between w:space="0" w:sz="0" w:val="nil"/>
        </w:pBdr>
        <w:shd w:fill="auto" w:val="clear"/>
        <w:ind w:left="720" w:hanging="360"/>
        <w:jc w:val="both"/>
        <w:rPr>
          <w:sz w:val="24"/>
          <w:szCs w:val="24"/>
          <w:rPrChange w:author="weet li" w:id="3" w:date="2018-07-25T14:18:46Z">
            <w:rPr>
              <w:u w:val="none"/>
            </w:rPr>
          </w:rPrChange>
        </w:rPr>
        <w:pPrChange w:author="weet li" w:id="0" w:date="2018-07-25T14:18:46Z">
          <w:pPr>
            <w:numPr>
              <w:ilvl w:val="0"/>
              <w:numId w:val="3"/>
            </w:numPr>
            <w:pBdr>
              <w:top w:space="0" w:sz="0" w:val="nil"/>
              <w:left w:space="0" w:sz="0" w:val="nil"/>
              <w:bottom w:space="0" w:sz="0" w:val="nil"/>
              <w:right w:space="0" w:sz="0" w:val="nil"/>
              <w:between w:space="0" w:sz="0" w:val="nil"/>
            </w:pBdr>
            <w:shd w:fill="auto" w:val="clear"/>
            <w:ind w:left="720" w:hanging="360"/>
            <w:jc w:val="both"/>
          </w:pPr>
        </w:pPrChange>
      </w:pPr>
      <w:r w:rsidDel="00000000" w:rsidR="00000000" w:rsidRPr="00000000">
        <w:rPr>
          <w:b w:val="1"/>
          <w:sz w:val="24"/>
          <w:szCs w:val="24"/>
          <w:rtl w:val="0"/>
          <w:rPrChange w:author="weet li" w:id="3" w:date="2018-07-25T14:18:46Z">
            <w:rPr>
              <w:b w:val="1"/>
            </w:rPr>
          </w:rPrChange>
        </w:rPr>
        <w:t xml:space="preserve">Testing</w:t>
      </w:r>
      <w:r w:rsidDel="00000000" w:rsidR="00000000" w:rsidRPr="00000000">
        <w:rPr>
          <w:sz w:val="24"/>
          <w:szCs w:val="24"/>
          <w:rtl w:val="0"/>
          <w:rPrChange w:author="weet li" w:id="3" w:date="2018-07-25T14:18:46Z">
            <w:rPr/>
          </w:rPrChange>
        </w:rPr>
        <w:t xml:space="preserve"> branch is the same as core, but it contains test specific features, for example devtools.</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both"/>
        <w:rPr>
          <w:sz w:val="24"/>
          <w:szCs w:val="24"/>
          <w:rPrChange w:author="weet li" w:id="3" w:date="2018-07-25T14:18:46Z">
            <w:rPr/>
          </w:rPrChange>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jc w:val="both"/>
        <w:rPr>
          <w:sz w:val="24"/>
          <w:szCs w:val="24"/>
          <w:rPrChange w:author="weet li" w:id="3" w:date="2018-07-25T14:18:46Z">
            <w:rPr/>
          </w:rPrChange>
        </w:rPr>
      </w:pPr>
      <w:r w:rsidDel="00000000" w:rsidR="00000000" w:rsidRPr="00000000">
        <w:rPr>
          <w:rtl w:val="0"/>
        </w:rPr>
      </w:r>
    </w:p>
    <w:p w:rsidR="00000000" w:rsidDel="00000000" w:rsidP="00000000" w:rsidRDefault="00000000" w:rsidRPr="00000000" w14:paraId="0000007E">
      <w:pPr>
        <w:pStyle w:val="Heading1"/>
        <w:pBdr>
          <w:top w:space="0" w:sz="0" w:val="nil"/>
          <w:left w:space="0" w:sz="0" w:val="nil"/>
          <w:bottom w:space="0" w:sz="0" w:val="nil"/>
          <w:right w:space="0" w:sz="0" w:val="nil"/>
          <w:between w:space="0" w:sz="0" w:val="nil"/>
        </w:pBdr>
        <w:shd w:fill="auto" w:val="clear"/>
        <w:jc w:val="both"/>
        <w:rPr>
          <w:sz w:val="24"/>
          <w:szCs w:val="24"/>
          <w:rPrChange w:author="weet li" w:id="3" w:date="2018-07-25T14:18:46Z">
            <w:rPr/>
          </w:rPrChange>
        </w:rPr>
      </w:pPr>
      <w:bookmarkStart w:colFirst="0" w:colLast="0" w:name="_bg5yqfso0s8x" w:id="4"/>
      <w:bookmarkEnd w:id="4"/>
      <w:r w:rsidDel="00000000" w:rsidR="00000000" w:rsidRPr="00000000">
        <w:rPr>
          <w:sz w:val="24"/>
          <w:szCs w:val="24"/>
          <w:rtl w:val="0"/>
          <w:rPrChange w:author="weet li" w:id="3" w:date="2018-07-25T14:18:46Z">
            <w:rPr>
              <w:sz w:val="40"/>
              <w:szCs w:val="40"/>
            </w:rPr>
          </w:rPrChange>
        </w:rPr>
        <w:t xml:space="preserve">Sprocket</w:t>
      </w:r>
      <w:r w:rsidDel="00000000" w:rsidR="00000000" w:rsidRPr="00000000">
        <w:rPr>
          <w:sz w:val="24"/>
          <w:szCs w:val="24"/>
          <w:rtl w:val="0"/>
          <w:rPrChange w:author="weet li" w:id="3" w:date="2018-07-25T14:18:46Z">
            <w:rPr>
              <w:sz w:val="40"/>
              <w:szCs w:val="40"/>
            </w:rPr>
          </w:rPrChange>
        </w:rPr>
        <w:t xml:space="preserve"> i</w:t>
      </w:r>
      <w:r w:rsidDel="00000000" w:rsidR="00000000" w:rsidRPr="00000000">
        <w:rPr>
          <w:sz w:val="24"/>
          <w:szCs w:val="24"/>
          <w:rtl w:val="0"/>
          <w:rPrChange w:author="weet li" w:id="3" w:date="2018-07-25T14:18:46Z">
            <w:rPr>
              <w:sz w:val="40"/>
              <w:szCs w:val="40"/>
            </w:rPr>
          </w:rPrChange>
        </w:rPr>
        <w:t xml:space="preserve">n details</w:t>
      </w: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both"/>
        <w:rPr>
          <w:sz w:val="24"/>
          <w:szCs w:val="24"/>
          <w:rPrChange w:author="weet li" w:id="3" w:date="2018-07-25T14:18:46Z">
            <w:rPr/>
          </w:rPrChange>
        </w:rPr>
      </w:pPr>
      <w:r w:rsidDel="00000000" w:rsidR="00000000" w:rsidRPr="00000000">
        <w:rPr>
          <w:sz w:val="24"/>
          <w:szCs w:val="24"/>
          <w:rtl w:val="0"/>
          <w:rPrChange w:author="weet li" w:id="3" w:date="2018-07-25T14:18:46Z">
            <w:rPr/>
          </w:rPrChange>
        </w:rPr>
        <w:t xml:space="preserve">In this section, we will discuss a simplified version of Content API’s architecture, what kind of classes exist, the connections between them and </w:t>
      </w:r>
      <w:r w:rsidDel="00000000" w:rsidR="00000000" w:rsidRPr="00000000">
        <w:rPr>
          <w:sz w:val="24"/>
          <w:szCs w:val="24"/>
          <w:rtl w:val="0"/>
          <w:rPrChange w:author="weet li" w:id="3" w:date="2018-07-25T14:18:46Z">
            <w:rPr/>
          </w:rPrChange>
        </w:rPr>
        <w:t xml:space="preserve">what we</w:t>
      </w:r>
      <w:r w:rsidDel="00000000" w:rsidR="00000000" w:rsidRPr="00000000">
        <w:rPr>
          <w:sz w:val="24"/>
          <w:szCs w:val="24"/>
          <w:rtl w:val="0"/>
          <w:rPrChange w:author="weet li" w:id="3" w:date="2018-07-25T14:18:46Z">
            <w:rPr/>
          </w:rPrChange>
        </w:rPr>
        <w:t xml:space="preserve">’ve done </w:t>
      </w:r>
      <w:r w:rsidDel="00000000" w:rsidR="00000000" w:rsidRPr="00000000">
        <w:rPr>
          <w:sz w:val="24"/>
          <w:szCs w:val="24"/>
          <w:rtl w:val="0"/>
          <w:rPrChange w:author="weet li" w:id="3" w:date="2018-07-25T14:18:46Z">
            <w:rPr/>
          </w:rPrChange>
        </w:rPr>
        <w:t xml:space="preserve">in </w:t>
      </w:r>
      <w:r w:rsidDel="00000000" w:rsidR="00000000" w:rsidRPr="00000000">
        <w:rPr>
          <w:sz w:val="24"/>
          <w:szCs w:val="24"/>
          <w:rtl w:val="0"/>
          <w:rPrChange w:author="weet li" w:id="3" w:date="2018-07-25T14:18:46Z">
            <w:rPr/>
          </w:rPrChange>
        </w:rPr>
        <w:t xml:space="preserve">our implementation.</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both"/>
        <w:rPr>
          <w:sz w:val="24"/>
          <w:szCs w:val="24"/>
          <w:rPrChange w:author="weet li" w:id="3" w:date="2018-07-25T14:18:46Z">
            <w:rPr/>
          </w:rPrChange>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jc w:val="both"/>
        <w:rPr>
          <w:sz w:val="24"/>
          <w:szCs w:val="24"/>
          <w:rPrChange w:author="weet li" w:id="3" w:date="2018-07-25T14:18:46Z">
            <w:rPr/>
          </w:rPrChange>
        </w:rPr>
      </w:pPr>
      <w:r w:rsidDel="00000000" w:rsidR="00000000" w:rsidRPr="00000000">
        <w:rPr>
          <w:sz w:val="24"/>
          <w:szCs w:val="24"/>
          <w:rtl w:val="0"/>
          <w:rPrChange w:author="weet li" w:id="3" w:date="2018-07-25T14:18:46Z">
            <w:rPr/>
          </w:rPrChange>
        </w:rPr>
        <w:t xml:space="preserve">To understand how the different units </w:t>
      </w:r>
      <w:r w:rsidDel="00000000" w:rsidR="00000000" w:rsidRPr="00000000">
        <w:rPr>
          <w:sz w:val="24"/>
          <w:szCs w:val="24"/>
          <w:rtl w:val="0"/>
          <w:rPrChange w:author="weet li" w:id="3" w:date="2018-07-25T14:18:46Z">
            <w:rPr/>
          </w:rPrChange>
        </w:rPr>
        <w:t xml:space="preserve">are </w:t>
      </w:r>
      <w:r w:rsidDel="00000000" w:rsidR="00000000" w:rsidRPr="00000000">
        <w:rPr>
          <w:sz w:val="24"/>
          <w:szCs w:val="24"/>
          <w:rtl w:val="0"/>
          <w:rPrChange w:author="weet li" w:id="3" w:date="2018-07-25T14:18:46Z">
            <w:rPr/>
          </w:rPrChange>
        </w:rPr>
        <w:t xml:space="preserve">implemented both in Content API and in Sprocket engine, and what the connections </w:t>
      </w:r>
      <w:r w:rsidDel="00000000" w:rsidR="00000000" w:rsidRPr="00000000">
        <w:rPr>
          <w:sz w:val="24"/>
          <w:szCs w:val="24"/>
          <w:rtl w:val="0"/>
          <w:rPrChange w:author="weet li" w:id="3" w:date="2018-07-25T14:18:46Z">
            <w:rPr/>
          </w:rPrChange>
        </w:rPr>
        <w:t xml:space="preserve">are </w:t>
      </w:r>
      <w:r w:rsidDel="00000000" w:rsidR="00000000" w:rsidRPr="00000000">
        <w:rPr>
          <w:sz w:val="24"/>
          <w:szCs w:val="24"/>
          <w:rtl w:val="0"/>
          <w:rPrChange w:author="weet li" w:id="3" w:date="2018-07-25T14:18:46Z">
            <w:rPr/>
          </w:rPrChange>
        </w:rPr>
        <w:t xml:space="preserve">between them, we summarized the Content API drawing mechanism in this figure: </w:t>
      </w:r>
      <w:hyperlink r:id="rId25">
        <w:r w:rsidDel="00000000" w:rsidR="00000000" w:rsidRPr="00000000">
          <w:rPr>
            <w:color w:val="1155cc"/>
            <w:sz w:val="24"/>
            <w:szCs w:val="24"/>
            <w:u w:val="single"/>
            <w:rtl w:val="0"/>
            <w:rPrChange w:author="weet li" w:id="3" w:date="2018-07-25T14:18:46Z">
              <w:rPr>
                <w:color w:val="1155cc"/>
                <w:u w:val="single"/>
              </w:rPr>
            </w:rPrChange>
          </w:rPr>
          <w:t xml:space="preserve">Content API drawing</w:t>
        </w:r>
      </w:hyperlink>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jc w:val="both"/>
        <w:rPr>
          <w:sz w:val="24"/>
          <w:szCs w:val="24"/>
          <w:rPrChange w:author="weet li" w:id="3" w:date="2018-07-25T14:18:46Z">
            <w:rPr/>
          </w:rPrChange>
        </w:rPr>
      </w:pPr>
      <w:r w:rsidDel="00000000" w:rsidR="00000000" w:rsidRPr="00000000">
        <w:rPr>
          <w:sz w:val="24"/>
          <w:szCs w:val="24"/>
          <w:rtl w:val="0"/>
          <w:rPrChange w:author="weet li" w:id="3" w:date="2018-07-25T14:18:46Z">
            <w:rPr/>
          </w:rPrChange>
        </w:rPr>
        <w:t xml:space="preserve">Here you can see an overview of Sprocket's architecture: </w:t>
      </w:r>
      <w:hyperlink r:id="rId26">
        <w:r w:rsidDel="00000000" w:rsidR="00000000" w:rsidRPr="00000000">
          <w:rPr>
            <w:color w:val="1155cc"/>
            <w:sz w:val="24"/>
            <w:szCs w:val="24"/>
            <w:u w:val="single"/>
            <w:rtl w:val="0"/>
            <w:rPrChange w:author="weet li" w:id="3" w:date="2018-07-25T14:18:46Z">
              <w:rPr>
                <w:color w:val="1155cc"/>
                <w:u w:val="single"/>
              </w:rPr>
            </w:rPrChange>
          </w:rPr>
          <w:t xml:space="preserve">High-Level</w:t>
        </w:r>
      </w:hyperlink>
      <w:hyperlink r:id="rId27">
        <w:r w:rsidDel="00000000" w:rsidR="00000000" w:rsidRPr="00000000">
          <w:rPr>
            <w:sz w:val="24"/>
            <w:szCs w:val="24"/>
            <w:rtl w:val="0"/>
            <w:rPrChange w:author="weet li" w:id="3" w:date="2018-07-25T14:18:46Z">
              <w:rPr/>
            </w:rPrChange>
          </w:rPr>
          <w:t xml:space="preserve">, </w:t>
        </w:r>
      </w:hyperlink>
      <w:hyperlink r:id="rId28">
        <w:r w:rsidDel="00000000" w:rsidR="00000000" w:rsidRPr="00000000">
          <w:rPr>
            <w:color w:val="1155cc"/>
            <w:sz w:val="24"/>
            <w:szCs w:val="24"/>
            <w:u w:val="single"/>
            <w:rtl w:val="0"/>
            <w:rPrChange w:author="weet li" w:id="3" w:date="2018-07-25T14:18:46Z">
              <w:rPr>
                <w:color w:val="1155cc"/>
                <w:u w:val="single"/>
              </w:rPr>
            </w:rPrChange>
          </w:rPr>
          <w:t xml:space="preserve">Detailed</w:t>
        </w:r>
      </w:hyperlink>
      <w:hyperlink r:id="rId29">
        <w:r w:rsidDel="00000000" w:rsidR="00000000" w:rsidRPr="00000000">
          <w:rPr>
            <w:sz w:val="24"/>
            <w:szCs w:val="24"/>
            <w:rtl w:val="0"/>
            <w:rPrChange w:author="weet li" w:id="3" w:date="2018-07-25T14:18:46Z">
              <w:rPr/>
            </w:rPrChange>
          </w:rPr>
          <w:t xml:space="preserve">.</w:t>
        </w:r>
      </w:hyperlink>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jc w:val="both"/>
        <w:rPr>
          <w:sz w:val="24"/>
          <w:szCs w:val="24"/>
          <w:rPrChange w:author="weet li" w:id="3" w:date="2018-07-25T14:18:46Z">
            <w:rPr/>
          </w:rPrChange>
        </w:rPr>
      </w:pPr>
      <w:r w:rsidDel="00000000" w:rsidR="00000000" w:rsidRPr="00000000">
        <w:rPr>
          <w:sz w:val="24"/>
          <w:szCs w:val="24"/>
          <w:rtl w:val="0"/>
          <w:rPrChange w:author="weet li" w:id="3" w:date="2018-07-25T14:18:46Z">
            <w:rPr/>
          </w:rPrChange>
        </w:rPr>
        <w:t xml:space="preserve">In this documentation we will summarize the most important details about Sprocket’s architecture. Under each heading you can read about the relevant classes which the given folder contains.</w:t>
      </w:r>
      <w:r w:rsidDel="00000000" w:rsidR="00000000" w:rsidRPr="00000000">
        <w:rPr>
          <w:rtl w:val="0"/>
        </w:rPr>
      </w:r>
    </w:p>
    <w:p w:rsidR="00000000" w:rsidDel="00000000" w:rsidP="00000000" w:rsidRDefault="00000000" w:rsidRPr="00000000" w14:paraId="00000084">
      <w:pPr>
        <w:pStyle w:val="Heading2"/>
        <w:pBdr>
          <w:top w:space="0" w:sz="0" w:val="nil"/>
          <w:left w:space="0" w:sz="0" w:val="nil"/>
          <w:bottom w:space="0" w:sz="0" w:val="nil"/>
          <w:right w:space="0" w:sz="0" w:val="nil"/>
          <w:between w:space="0" w:sz="0" w:val="nil"/>
        </w:pBdr>
        <w:shd w:fill="auto" w:val="clear"/>
        <w:jc w:val="both"/>
        <w:rPr>
          <w:sz w:val="24"/>
          <w:szCs w:val="24"/>
          <w:rPrChange w:author="weet li" w:id="3" w:date="2018-07-25T14:18:46Z">
            <w:rPr/>
          </w:rPrChange>
        </w:rPr>
      </w:pPr>
      <w:bookmarkStart w:colFirst="0" w:colLast="0" w:name="_n1h1vcy3ie6" w:id="5"/>
      <w:bookmarkEnd w:id="5"/>
      <w:hyperlink r:id="rId30">
        <w:r w:rsidDel="00000000" w:rsidR="00000000" w:rsidRPr="00000000">
          <w:rPr>
            <w:color w:val="1155cc"/>
            <w:sz w:val="24"/>
            <w:szCs w:val="24"/>
            <w:u w:val="single"/>
            <w:rtl w:val="0"/>
            <w:rPrChange w:author="weet li" w:id="3" w:date="2018-07-25T14:18:46Z">
              <w:rPr>
                <w:color w:val="1155cc"/>
                <w:u w:val="single"/>
              </w:rPr>
            </w:rPrChange>
          </w:rPr>
          <w:t xml:space="preserve">App</w:t>
        </w:r>
      </w:hyperlink>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jc w:val="both"/>
        <w:rPr>
          <w:sz w:val="24"/>
          <w:szCs w:val="24"/>
          <w:rPrChange w:author="weet li" w:id="3" w:date="2018-07-25T14:18:46Z">
            <w:rPr/>
          </w:rPrChange>
        </w:rPr>
      </w:pPr>
      <w:r w:rsidDel="00000000" w:rsidR="00000000" w:rsidRPr="00000000">
        <w:rPr>
          <w:sz w:val="24"/>
          <w:szCs w:val="24"/>
          <w:rtl w:val="0"/>
          <w:rPrChange w:author="weet li" w:id="3" w:date="2018-07-25T14:18:46Z">
            <w:rPr/>
          </w:rPrChange>
        </w:rPr>
        <w:t xml:space="preserve">The “app”</w:t>
      </w:r>
      <w:r w:rsidDel="00000000" w:rsidR="00000000" w:rsidRPr="00000000">
        <w:rPr>
          <w:sz w:val="24"/>
          <w:szCs w:val="24"/>
          <w:rtl w:val="0"/>
          <w:rPrChange w:author="weet li" w:id="3" w:date="2018-07-25T14:18:46Z">
            <w:rPr/>
          </w:rPrChange>
        </w:rPr>
        <w:t xml:space="preserve"> folder</w:t>
      </w:r>
      <w:r w:rsidDel="00000000" w:rsidR="00000000" w:rsidRPr="00000000">
        <w:rPr>
          <w:sz w:val="24"/>
          <w:szCs w:val="24"/>
          <w:rtl w:val="0"/>
          <w:rPrChange w:author="weet li" w:id="3" w:date="2018-07-25T14:18:46Z">
            <w:rPr/>
          </w:rPrChange>
        </w:rPr>
        <w:t xml:space="preserve"> contains the startup dependent classes.</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jc w:val="both"/>
        <w:rPr>
          <w:sz w:val="24"/>
          <w:szCs w:val="24"/>
          <w:rPrChange w:author="weet li" w:id="3" w:date="2018-07-25T14:18:46Z">
            <w:rPr/>
          </w:rPrChange>
        </w:rPr>
      </w:pPr>
      <w:r w:rsidDel="00000000" w:rsidR="00000000" w:rsidRPr="00000000">
        <w:rPr>
          <w:sz w:val="24"/>
          <w:szCs w:val="24"/>
          <w:rtl w:val="0"/>
          <w:rPrChange w:author="weet li" w:id="3" w:date="2018-07-25T14:18:46Z">
            <w:rPr/>
          </w:rPrChange>
        </w:rPr>
        <w:t xml:space="preserve">The Content API’s entry point is the </w:t>
      </w:r>
      <w:hyperlink r:id="rId31">
        <w:r w:rsidDel="00000000" w:rsidR="00000000" w:rsidRPr="00000000">
          <w:rPr>
            <w:color w:val="1155cc"/>
            <w:sz w:val="24"/>
            <w:szCs w:val="24"/>
            <w:u w:val="single"/>
            <w:rtl w:val="0"/>
            <w:rPrChange w:author="weet li" w:id="3" w:date="2018-07-25T14:18:46Z">
              <w:rPr>
                <w:color w:val="1155cc"/>
                <w:u w:val="single"/>
              </w:rPr>
            </w:rPrChange>
          </w:rPr>
          <w:t xml:space="preserve">ContentMain</w:t>
        </w:r>
      </w:hyperlink>
      <w:r w:rsidDel="00000000" w:rsidR="00000000" w:rsidRPr="00000000">
        <w:rPr>
          <w:sz w:val="24"/>
          <w:szCs w:val="24"/>
          <w:rtl w:val="0"/>
          <w:rPrChange w:author="weet li" w:id="3" w:date="2018-07-25T14:18:46Z">
            <w:rPr/>
          </w:rPrChange>
        </w:rPr>
        <w:t xml:space="preserve">. This will start the whole program. We can customize the startup </w:t>
      </w:r>
      <w:r w:rsidDel="00000000" w:rsidR="00000000" w:rsidRPr="00000000">
        <w:rPr>
          <w:sz w:val="24"/>
          <w:szCs w:val="24"/>
          <w:rtl w:val="0"/>
          <w:rPrChange w:author="weet li" w:id="3" w:date="2018-07-25T14:18:46Z">
            <w:rPr/>
          </w:rPrChange>
        </w:rPr>
        <w:t xml:space="preserve">with implementing</w:t>
      </w:r>
      <w:r w:rsidDel="00000000" w:rsidR="00000000" w:rsidRPr="00000000">
        <w:rPr>
          <w:sz w:val="24"/>
          <w:szCs w:val="24"/>
          <w:rtl w:val="0"/>
          <w:rPrChange w:author="weet li" w:id="3" w:date="2018-07-25T14:18:46Z">
            <w:rPr/>
          </w:rPrChange>
        </w:rPr>
        <w:t xml:space="preserve"> the </w:t>
      </w:r>
      <w:hyperlink r:id="rId32">
        <w:r w:rsidDel="00000000" w:rsidR="00000000" w:rsidRPr="00000000">
          <w:rPr>
            <w:color w:val="1155cc"/>
            <w:sz w:val="24"/>
            <w:szCs w:val="24"/>
            <w:u w:val="single"/>
            <w:rtl w:val="0"/>
            <w:rPrChange w:author="weet li" w:id="3" w:date="2018-07-25T14:18:46Z">
              <w:rPr>
                <w:color w:val="1155cc"/>
                <w:u w:val="single"/>
              </w:rPr>
            </w:rPrChange>
          </w:rPr>
          <w:t xml:space="preserve">ContentMainDelegate</w:t>
        </w:r>
      </w:hyperlink>
      <w:r w:rsidDel="00000000" w:rsidR="00000000" w:rsidRPr="00000000">
        <w:rPr>
          <w:sz w:val="24"/>
          <w:szCs w:val="24"/>
          <w:rtl w:val="0"/>
          <w:rPrChange w:author="weet li" w:id="3" w:date="2018-07-25T14:18:46Z">
            <w:rPr/>
          </w:rPrChange>
        </w:rPr>
        <w:t xml:space="preserve"> interface.</w:t>
      </w:r>
      <w:r w:rsidDel="00000000" w:rsidR="00000000" w:rsidRPr="00000000">
        <w:rPr>
          <w:sz w:val="24"/>
          <w:szCs w:val="24"/>
          <w:rtl w:val="0"/>
          <w:rPrChange w:author="weet li" w:id="3" w:date="2018-07-25T14:18:46Z">
            <w:rPr/>
          </w:rPrChange>
        </w:rPr>
        <w:t xml:space="preserve"> Sprocket’s implementation for ContentMainDelegate is the </w:t>
      </w:r>
      <w:hyperlink r:id="rId33">
        <w:r w:rsidDel="00000000" w:rsidR="00000000" w:rsidRPr="00000000">
          <w:rPr>
            <w:color w:val="1155cc"/>
            <w:sz w:val="24"/>
            <w:szCs w:val="24"/>
            <w:u w:val="single"/>
            <w:rtl w:val="0"/>
            <w:rPrChange w:author="weet li" w:id="3" w:date="2018-07-25T14:18:46Z">
              <w:rPr>
                <w:color w:val="1155cc"/>
                <w:u w:val="single"/>
              </w:rPr>
            </w:rPrChange>
          </w:rPr>
          <w:t xml:space="preserve">SprocketMainDelegate</w:t>
        </w:r>
      </w:hyperlink>
      <w:r w:rsidDel="00000000" w:rsidR="00000000" w:rsidRPr="00000000">
        <w:rPr>
          <w:sz w:val="24"/>
          <w:szCs w:val="24"/>
          <w:rtl w:val="0"/>
          <w:rPrChange w:author="weet li" w:id="3" w:date="2018-07-25T14:18:46Z">
            <w:rPr/>
          </w:rPrChange>
        </w:rPr>
        <w:t xml:space="preserve"> class.</w:t>
      </w: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jc w:val="both"/>
        <w:rPr>
          <w:sz w:val="24"/>
          <w:szCs w:val="24"/>
          <w:rPrChange w:author="weet li" w:id="3" w:date="2018-07-25T14:18:46Z">
            <w:rPr/>
          </w:rPrChange>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jc w:val="both"/>
        <w:rPr>
          <w:sz w:val="24"/>
          <w:szCs w:val="24"/>
          <w:rPrChange w:author="weet li" w:id="3" w:date="2018-07-25T14:18:46Z">
            <w:rPr/>
          </w:rPrChange>
        </w:rPr>
      </w:pPr>
      <w:r w:rsidDel="00000000" w:rsidR="00000000" w:rsidRPr="00000000">
        <w:rPr>
          <w:sz w:val="24"/>
          <w:szCs w:val="24"/>
          <w:rtl w:val="0"/>
          <w:rPrChange w:author="weet li" w:id="3" w:date="2018-07-25T14:18:46Z">
            <w:rPr/>
          </w:rPrChange>
        </w:rPr>
        <w:t xml:space="preserve">In Sprocket, t</w:t>
      </w:r>
      <w:r w:rsidDel="00000000" w:rsidR="00000000" w:rsidRPr="00000000">
        <w:rPr>
          <w:sz w:val="24"/>
          <w:szCs w:val="24"/>
          <w:rtl w:val="0"/>
          <w:rPrChange w:author="weet li" w:id="3" w:date="2018-07-25T14:18:46Z">
            <w:rPr/>
          </w:rPrChange>
        </w:rPr>
        <w:t xml:space="preserve">he Android and Linux main process</w:t>
      </w:r>
      <w:r w:rsidDel="00000000" w:rsidR="00000000" w:rsidRPr="00000000">
        <w:rPr>
          <w:sz w:val="24"/>
          <w:szCs w:val="24"/>
          <w:rtl w:val="0"/>
          <w:rPrChange w:author="weet li" w:id="3" w:date="2018-07-25T14:18:46Z">
            <w:rPr/>
          </w:rPrChange>
        </w:rPr>
        <w:t xml:space="preserve">es</w:t>
      </w:r>
      <w:r w:rsidDel="00000000" w:rsidR="00000000" w:rsidRPr="00000000">
        <w:rPr>
          <w:sz w:val="24"/>
          <w:szCs w:val="24"/>
          <w:rtl w:val="0"/>
          <w:rPrChange w:author="weet li" w:id="3" w:date="2018-07-25T14:18:46Z">
            <w:rPr/>
          </w:rPrChange>
        </w:rPr>
        <w:t xml:space="preserve"> are different, so we </w:t>
      </w:r>
      <w:r w:rsidDel="00000000" w:rsidR="00000000" w:rsidRPr="00000000">
        <w:rPr>
          <w:sz w:val="24"/>
          <w:szCs w:val="24"/>
          <w:rtl w:val="0"/>
          <w:rPrChange w:author="weet li" w:id="3" w:date="2018-07-25T14:18:46Z">
            <w:rPr/>
          </w:rPrChange>
        </w:rPr>
        <w:t xml:space="preserve">have two </w:t>
      </w:r>
      <w:r w:rsidDel="00000000" w:rsidR="00000000" w:rsidRPr="00000000">
        <w:rPr>
          <w:sz w:val="24"/>
          <w:szCs w:val="24"/>
          <w:rtl w:val="0"/>
          <w:rPrChange w:author="weet li" w:id="3" w:date="2018-07-25T14:18:46Z">
            <w:rPr/>
          </w:rPrChange>
        </w:rPr>
        <w:t xml:space="preserve">different </w:t>
      </w:r>
      <w:r w:rsidDel="00000000" w:rsidR="00000000" w:rsidRPr="00000000">
        <w:rPr>
          <w:sz w:val="24"/>
          <w:szCs w:val="24"/>
          <w:rtl w:val="0"/>
          <w:rPrChange w:author="weet li" w:id="3" w:date="2018-07-25T14:18:46Z">
            <w:rPr/>
          </w:rPrChange>
        </w:rPr>
        <w:t xml:space="preserve">paths for them</w:t>
      </w:r>
      <w:r w:rsidDel="00000000" w:rsidR="00000000" w:rsidRPr="00000000">
        <w:rPr>
          <w:sz w:val="24"/>
          <w:szCs w:val="24"/>
          <w:rtl w:val="0"/>
          <w:rPrChange w:author="weet li" w:id="3" w:date="2018-07-25T14:18:46Z">
            <w:rPr/>
          </w:rPrChange>
        </w:rPr>
        <w:t xml:space="preserv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jc w:val="both"/>
        <w:rPr>
          <w:sz w:val="24"/>
          <w:szCs w:val="24"/>
          <w:rPrChange w:author="weet li" w:id="3" w:date="2018-07-25T14:18:46Z">
            <w:rPr/>
          </w:rPrChange>
        </w:rPr>
      </w:pPr>
      <w:r w:rsidDel="00000000" w:rsidR="00000000" w:rsidRPr="00000000">
        <w:rPr>
          <w:sz w:val="24"/>
          <w:szCs w:val="24"/>
          <w:rtl w:val="0"/>
          <w:rPrChange w:author="weet li" w:id="3" w:date="2018-07-25T14:18:46Z">
            <w:rPr/>
          </w:rPrChange>
        </w:rPr>
        <w:t xml:space="preserve">On</w:t>
      </w:r>
      <w:r w:rsidDel="00000000" w:rsidR="00000000" w:rsidRPr="00000000">
        <w:rPr>
          <w:sz w:val="24"/>
          <w:szCs w:val="24"/>
          <w:rtl w:val="0"/>
          <w:rPrChange w:author="weet li" w:id="3" w:date="2018-07-25T14:18:46Z">
            <w:rPr/>
          </w:rPrChange>
        </w:rPr>
        <w:t xml:space="preserve"> Linu</w:t>
      </w:r>
      <w:r w:rsidDel="00000000" w:rsidR="00000000" w:rsidRPr="00000000">
        <w:rPr>
          <w:sz w:val="24"/>
          <w:szCs w:val="24"/>
          <w:rtl w:val="0"/>
          <w:rPrChange w:author="weet li" w:id="3" w:date="2018-07-25T14:18:46Z">
            <w:rPr/>
          </w:rPrChange>
        </w:rPr>
        <w:t xml:space="preserve">x </w:t>
      </w:r>
      <w:r w:rsidDel="00000000" w:rsidR="00000000" w:rsidRPr="00000000">
        <w:rPr>
          <w:sz w:val="24"/>
          <w:szCs w:val="24"/>
          <w:rtl w:val="0"/>
          <w:rPrChange w:author="weet li" w:id="3" w:date="2018-07-25T14:18:46Z">
            <w:rPr/>
          </w:rPrChange>
        </w:rPr>
        <w:t xml:space="preserve">the </w:t>
      </w:r>
      <w:hyperlink r:id="rId34">
        <w:r w:rsidDel="00000000" w:rsidR="00000000" w:rsidRPr="00000000">
          <w:rPr>
            <w:color w:val="1155cc"/>
            <w:sz w:val="24"/>
            <w:szCs w:val="24"/>
            <w:u w:val="single"/>
            <w:rtl w:val="0"/>
            <w:rPrChange w:author="weet li" w:id="3" w:date="2018-07-25T14:18:46Z">
              <w:rPr>
                <w:color w:val="1155cc"/>
                <w:u w:val="single"/>
              </w:rPr>
            </w:rPrChange>
          </w:rPr>
          <w:t xml:space="preserve">main()</w:t>
        </w:r>
      </w:hyperlink>
      <w:r w:rsidDel="00000000" w:rsidR="00000000" w:rsidRPr="00000000">
        <w:rPr>
          <w:sz w:val="24"/>
          <w:szCs w:val="24"/>
          <w:rtl w:val="0"/>
          <w:rPrChange w:author="weet li" w:id="3" w:date="2018-07-25T14:18:46Z">
            <w:rPr/>
          </w:rPrChange>
        </w:rPr>
        <w:t xml:space="preserve"> function </w:t>
      </w:r>
      <w:r w:rsidDel="00000000" w:rsidR="00000000" w:rsidRPr="00000000">
        <w:rPr>
          <w:sz w:val="24"/>
          <w:szCs w:val="24"/>
          <w:rtl w:val="0"/>
          <w:rPrChange w:author="weet li" w:id="3" w:date="2018-07-25T14:18:46Z">
            <w:rPr/>
          </w:rPrChange>
        </w:rPr>
        <w:t xml:space="preserve">is used as an entry point which</w:t>
      </w:r>
      <w:r w:rsidDel="00000000" w:rsidR="00000000" w:rsidRPr="00000000">
        <w:rPr>
          <w:sz w:val="24"/>
          <w:szCs w:val="24"/>
          <w:rtl w:val="0"/>
          <w:rPrChange w:author="weet li" w:id="3" w:date="2018-07-25T14:18:46Z">
            <w:rPr/>
          </w:rPrChange>
        </w:rPr>
        <w:t xml:space="preserve"> call</w:t>
      </w:r>
      <w:r w:rsidDel="00000000" w:rsidR="00000000" w:rsidRPr="00000000">
        <w:rPr>
          <w:sz w:val="24"/>
          <w:szCs w:val="24"/>
          <w:rtl w:val="0"/>
          <w:rPrChange w:author="weet li" w:id="3" w:date="2018-07-25T14:18:46Z">
            <w:rPr/>
          </w:rPrChange>
        </w:rPr>
        <w:t xml:space="preserve">s</w:t>
      </w:r>
      <w:r w:rsidDel="00000000" w:rsidR="00000000" w:rsidRPr="00000000">
        <w:rPr>
          <w:sz w:val="24"/>
          <w:szCs w:val="24"/>
          <w:rtl w:val="0"/>
          <w:rPrChange w:author="weet li" w:id="3" w:date="2018-07-25T14:18:46Z">
            <w:rPr/>
          </w:rPrChange>
        </w:rPr>
        <w:t xml:space="preserve"> the </w:t>
      </w:r>
      <w:hyperlink r:id="rId35">
        <w:r w:rsidDel="00000000" w:rsidR="00000000" w:rsidRPr="00000000">
          <w:rPr>
            <w:color w:val="1155cc"/>
            <w:sz w:val="24"/>
            <w:szCs w:val="24"/>
            <w:u w:val="single"/>
            <w:rtl w:val="0"/>
            <w:rPrChange w:author="weet li" w:id="3" w:date="2018-07-25T14:18:46Z">
              <w:rPr>
                <w:color w:val="1155cc"/>
                <w:u w:val="single"/>
              </w:rPr>
            </w:rPrChange>
          </w:rPr>
          <w:t xml:space="preserve">ContentMain()</w:t>
        </w:r>
      </w:hyperlink>
      <w:r w:rsidDel="00000000" w:rsidR="00000000" w:rsidRPr="00000000">
        <w:rPr>
          <w:sz w:val="24"/>
          <w:szCs w:val="24"/>
          <w:rtl w:val="0"/>
          <w:rPrChange w:author="weet li" w:id="3" w:date="2018-07-25T14:18:46Z">
            <w:rPr/>
          </w:rPrChange>
        </w:rPr>
        <w:t xml:space="preserve">, passing our </w:t>
      </w:r>
      <w:hyperlink r:id="rId36">
        <w:r w:rsidDel="00000000" w:rsidR="00000000" w:rsidRPr="00000000">
          <w:rPr>
            <w:color w:val="1155cc"/>
            <w:sz w:val="24"/>
            <w:szCs w:val="24"/>
            <w:u w:val="single"/>
            <w:rtl w:val="0"/>
            <w:rPrChange w:author="weet li" w:id="3" w:date="2018-07-25T14:18:46Z">
              <w:rPr>
                <w:color w:val="1155cc"/>
                <w:u w:val="single"/>
              </w:rPr>
            </w:rPrChange>
          </w:rPr>
          <w:t xml:space="preserve">SprocketMainDelegate</w:t>
        </w:r>
      </w:hyperlink>
      <w:r w:rsidDel="00000000" w:rsidR="00000000" w:rsidRPr="00000000">
        <w:rPr>
          <w:sz w:val="24"/>
          <w:szCs w:val="24"/>
          <w:rtl w:val="0"/>
          <w:rPrChange w:author="weet li" w:id="3" w:date="2018-07-25T14:18:46Z">
            <w:rPr/>
          </w:rPrChange>
        </w:rPr>
        <w:t xml:space="preserve"> implementation.</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jc w:val="both"/>
        <w:rPr>
          <w:sz w:val="24"/>
          <w:szCs w:val="24"/>
          <w:rPrChange w:author="weet li" w:id="3" w:date="2018-07-25T14:18:46Z">
            <w:rPr/>
          </w:rPrChange>
        </w:rPr>
      </w:pPr>
      <w:r w:rsidDel="00000000" w:rsidR="00000000" w:rsidRPr="00000000">
        <w:rPr>
          <w:sz w:val="24"/>
          <w:szCs w:val="24"/>
          <w:rtl w:val="0"/>
          <w:rPrChange w:author="weet li" w:id="3" w:date="2018-07-25T14:18:46Z">
            <w:rPr/>
          </w:rPrChange>
        </w:rPr>
        <w:t xml:space="preserve">On </w:t>
      </w:r>
      <w:r w:rsidDel="00000000" w:rsidR="00000000" w:rsidRPr="00000000">
        <w:rPr>
          <w:sz w:val="24"/>
          <w:szCs w:val="24"/>
          <w:rtl w:val="0"/>
          <w:rPrChange w:author="weet li" w:id="3" w:date="2018-07-25T14:18:46Z">
            <w:rPr/>
          </w:rPrChange>
        </w:rPr>
        <w:t xml:space="preserve">Android </w:t>
      </w:r>
      <w:hyperlink r:id="rId37">
        <w:r w:rsidDel="00000000" w:rsidR="00000000" w:rsidRPr="00000000">
          <w:rPr>
            <w:color w:val="1155cc"/>
            <w:sz w:val="24"/>
            <w:szCs w:val="24"/>
            <w:u w:val="single"/>
            <w:rtl w:val="0"/>
            <w:rPrChange w:author="weet li" w:id="3" w:date="2018-07-25T14:18:46Z">
              <w:rPr>
                <w:color w:val="1155cc"/>
                <w:u w:val="single"/>
              </w:rPr>
            </w:rPrChange>
          </w:rPr>
          <w:t xml:space="preserve">Init()</w:t>
        </w:r>
      </w:hyperlink>
      <w:r w:rsidDel="00000000" w:rsidR="00000000" w:rsidRPr="00000000">
        <w:rPr>
          <w:sz w:val="24"/>
          <w:szCs w:val="24"/>
          <w:rtl w:val="0"/>
          <w:rPrChange w:author="weet li" w:id="3" w:date="2018-07-25T14:18:46Z">
            <w:rPr/>
          </w:rPrChange>
        </w:rPr>
        <w:t xml:space="preserve"> will call the </w:t>
      </w:r>
      <w:hyperlink r:id="rId38">
        <w:r w:rsidDel="00000000" w:rsidR="00000000" w:rsidRPr="00000000">
          <w:rPr>
            <w:color w:val="1155cc"/>
            <w:sz w:val="24"/>
            <w:szCs w:val="24"/>
            <w:u w:val="single"/>
            <w:rtl w:val="0"/>
            <w:rPrChange w:author="weet li" w:id="3" w:date="2018-07-25T14:18:46Z">
              <w:rPr>
                <w:color w:val="1155cc"/>
                <w:u w:val="single"/>
              </w:rPr>
            </w:rPrChange>
          </w:rPr>
          <w:t xml:space="preserve">SetContentMainDelegate()</w:t>
        </w:r>
      </w:hyperlink>
      <w:r w:rsidDel="00000000" w:rsidR="00000000" w:rsidRPr="00000000">
        <w:rPr>
          <w:sz w:val="24"/>
          <w:szCs w:val="24"/>
          <w:rtl w:val="0"/>
          <w:rPrChange w:author="weet li" w:id="3" w:date="2018-07-25T14:18:46Z">
            <w:rPr/>
          </w:rPrChange>
        </w:rPr>
        <w:t xml:space="preserve"> with </w:t>
      </w:r>
      <w:r w:rsidDel="00000000" w:rsidR="00000000" w:rsidRPr="00000000">
        <w:rPr>
          <w:sz w:val="24"/>
          <w:szCs w:val="24"/>
          <w:rtl w:val="0"/>
          <w:rPrChange w:author="weet li" w:id="3" w:date="2018-07-25T14:18:46Z">
            <w:rPr/>
          </w:rPrChange>
        </w:rPr>
        <w:t xml:space="preserve">the</w:t>
      </w:r>
      <w:r w:rsidDel="00000000" w:rsidR="00000000" w:rsidRPr="00000000">
        <w:rPr>
          <w:sz w:val="24"/>
          <w:szCs w:val="24"/>
          <w:rtl w:val="0"/>
          <w:rPrChange w:author="weet li" w:id="3" w:date="2018-07-25T14:18:46Z">
            <w:rPr/>
          </w:rPrChange>
        </w:rPr>
        <w:t xml:space="preserve"> </w:t>
      </w:r>
      <w:hyperlink r:id="rId39">
        <w:r w:rsidDel="00000000" w:rsidR="00000000" w:rsidRPr="00000000">
          <w:rPr>
            <w:color w:val="1155cc"/>
            <w:sz w:val="24"/>
            <w:szCs w:val="24"/>
            <w:u w:val="single"/>
            <w:rtl w:val="0"/>
            <w:rPrChange w:author="weet li" w:id="3" w:date="2018-07-25T14:18:46Z">
              <w:rPr>
                <w:color w:val="1155cc"/>
                <w:u w:val="single"/>
              </w:rPr>
            </w:rPrChange>
          </w:rPr>
          <w:t xml:space="preserve">SprocketMainDelegate</w:t>
        </w:r>
      </w:hyperlink>
      <w:r w:rsidDel="00000000" w:rsidR="00000000" w:rsidRPr="00000000">
        <w:rPr>
          <w:sz w:val="24"/>
          <w:szCs w:val="24"/>
          <w:rtl w:val="0"/>
          <w:rPrChange w:author="weet li" w:id="3" w:date="2018-07-25T14:18:46Z">
            <w:rPr/>
          </w:rPrChange>
        </w:rPr>
        <w:t xml:space="preserve"> when the shared lib</w:t>
      </w:r>
      <w:r w:rsidDel="00000000" w:rsidR="00000000" w:rsidRPr="00000000">
        <w:rPr>
          <w:sz w:val="24"/>
          <w:szCs w:val="24"/>
          <w:rtl w:val="0"/>
          <w:rPrChange w:author="weet li" w:id="3" w:date="2018-07-25T14:18:46Z">
            <w:rPr/>
          </w:rPrChange>
        </w:rPr>
        <w:t xml:space="preserve"> has been</w:t>
      </w:r>
      <w:r w:rsidDel="00000000" w:rsidR="00000000" w:rsidRPr="00000000">
        <w:rPr>
          <w:sz w:val="24"/>
          <w:szCs w:val="24"/>
          <w:rtl w:val="0"/>
          <w:rPrChange w:author="weet li" w:id="3" w:date="2018-07-25T14:18:46Z">
            <w:rPr/>
          </w:rPrChange>
        </w:rPr>
        <w:t xml:space="preserve"> loaded.</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jc w:val="both"/>
        <w:rPr>
          <w:sz w:val="24"/>
          <w:szCs w:val="24"/>
          <w:rPrChange w:author="weet li" w:id="3" w:date="2018-07-25T14:18:46Z">
            <w:rPr/>
          </w:rPrChange>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both"/>
        <w:rPr>
          <w:sz w:val="24"/>
          <w:szCs w:val="24"/>
          <w:rPrChange w:author="weet li" w:id="3" w:date="2018-07-25T14:18:46Z">
            <w:rPr/>
          </w:rPrChange>
        </w:rPr>
      </w:pPr>
      <w:r w:rsidDel="00000000" w:rsidR="00000000" w:rsidRPr="00000000">
        <w:rPr>
          <w:sz w:val="24"/>
          <w:szCs w:val="24"/>
          <w:rtl w:val="0"/>
          <w:rPrChange w:author="weet li" w:id="3" w:date="2018-07-25T14:18:46Z">
            <w:rPr/>
          </w:rPrChange>
        </w:rPr>
        <w:t xml:space="preserve">In the </w:t>
      </w:r>
      <w:hyperlink r:id="rId40">
        <w:r w:rsidDel="00000000" w:rsidR="00000000" w:rsidRPr="00000000">
          <w:rPr>
            <w:color w:val="1155cc"/>
            <w:sz w:val="24"/>
            <w:szCs w:val="24"/>
            <w:u w:val="single"/>
            <w:rtl w:val="0"/>
            <w:rPrChange w:author="weet li" w:id="3" w:date="2018-07-25T14:18:46Z">
              <w:rPr>
                <w:color w:val="1155cc"/>
                <w:u w:val="single"/>
              </w:rPr>
            </w:rPrChange>
          </w:rPr>
          <w:t xml:space="preserve">ContentMainDelegate</w:t>
        </w:r>
      </w:hyperlink>
      <w:r w:rsidDel="00000000" w:rsidR="00000000" w:rsidRPr="00000000">
        <w:rPr>
          <w:sz w:val="24"/>
          <w:szCs w:val="24"/>
          <w:rtl w:val="0"/>
          <w:rPrChange w:author="weet li" w:id="3" w:date="2018-07-25T14:18:46Z">
            <w:rPr/>
          </w:rPrChange>
        </w:rPr>
        <w:t xml:space="preserve"> we can customize the startup. </w:t>
      </w:r>
      <w:hyperlink r:id="rId41">
        <w:r w:rsidDel="00000000" w:rsidR="00000000" w:rsidRPr="00000000">
          <w:rPr>
            <w:color w:val="1155cc"/>
            <w:sz w:val="24"/>
            <w:szCs w:val="24"/>
            <w:u w:val="single"/>
            <w:rtl w:val="0"/>
            <w:rPrChange w:author="weet li" w:id="3" w:date="2018-07-25T14:18:46Z">
              <w:rPr>
                <w:color w:val="1155cc"/>
                <w:u w:val="single"/>
              </w:rPr>
            </w:rPrChange>
          </w:rPr>
          <w:t xml:space="preserve">Loading resources</w:t>
        </w:r>
      </w:hyperlink>
      <w:r w:rsidDel="00000000" w:rsidR="00000000" w:rsidRPr="00000000">
        <w:rPr>
          <w:sz w:val="24"/>
          <w:szCs w:val="24"/>
          <w:rtl w:val="0"/>
          <w:rPrChange w:author="weet li" w:id="3" w:date="2018-07-25T14:18:46Z">
            <w:rPr/>
          </w:rPrChange>
        </w:rPr>
        <w:t xml:space="preserve">, </w:t>
      </w:r>
      <w:hyperlink r:id="rId42">
        <w:r w:rsidDel="00000000" w:rsidR="00000000" w:rsidRPr="00000000">
          <w:rPr>
            <w:color w:val="1155cc"/>
            <w:sz w:val="24"/>
            <w:szCs w:val="24"/>
            <w:u w:val="single"/>
            <w:rtl w:val="0"/>
            <w:rPrChange w:author="weet li" w:id="3" w:date="2018-07-25T14:18:46Z">
              <w:rPr>
                <w:color w:val="1155cc"/>
                <w:u w:val="single"/>
              </w:rPr>
            </w:rPrChange>
          </w:rPr>
          <w:t xml:space="preserve">checking the command line</w:t>
        </w:r>
      </w:hyperlink>
      <w:r w:rsidDel="00000000" w:rsidR="00000000" w:rsidRPr="00000000">
        <w:rPr>
          <w:sz w:val="24"/>
          <w:szCs w:val="24"/>
          <w:rtl w:val="0"/>
          <w:rPrChange w:author="weet li" w:id="3" w:date="2018-07-25T14:18:46Z">
            <w:rPr/>
          </w:rPrChange>
        </w:rPr>
        <w:t xml:space="preserve"> flags or </w:t>
      </w:r>
      <w:hyperlink r:id="rId43">
        <w:r w:rsidDel="00000000" w:rsidR="00000000" w:rsidRPr="00000000">
          <w:rPr>
            <w:color w:val="1155cc"/>
            <w:sz w:val="24"/>
            <w:szCs w:val="24"/>
            <w:u w:val="single"/>
            <w:rtl w:val="0"/>
            <w:rPrChange w:author="weet li" w:id="3" w:date="2018-07-25T14:18:46Z">
              <w:rPr>
                <w:color w:val="1155cc"/>
                <w:u w:val="single"/>
              </w:rPr>
            </w:rPrChange>
          </w:rPr>
          <w:t xml:space="preserve">expanding it</w:t>
        </w:r>
      </w:hyperlink>
      <w:r w:rsidDel="00000000" w:rsidR="00000000" w:rsidRPr="00000000">
        <w:rPr>
          <w:sz w:val="24"/>
          <w:szCs w:val="24"/>
          <w:rtl w:val="0"/>
          <w:rPrChange w:author="weet li" w:id="3" w:date="2018-07-25T14:18:46Z">
            <w:rPr/>
          </w:rPrChange>
        </w:rPr>
        <w:t xml:space="preserve">, </w:t>
      </w:r>
      <w:hyperlink r:id="rId44">
        <w:r w:rsidDel="00000000" w:rsidR="00000000" w:rsidRPr="00000000">
          <w:rPr>
            <w:color w:val="1155cc"/>
            <w:sz w:val="24"/>
            <w:szCs w:val="24"/>
            <w:u w:val="single"/>
            <w:rtl w:val="0"/>
            <w:rPrChange w:author="weet li" w:id="3" w:date="2018-07-25T14:18:46Z">
              <w:rPr>
                <w:color w:val="1155cc"/>
                <w:u w:val="single"/>
              </w:rPr>
            </w:rPrChange>
          </w:rPr>
          <w:t xml:space="preserve">starting processes</w:t>
        </w:r>
      </w:hyperlink>
      <w:r w:rsidDel="00000000" w:rsidR="00000000" w:rsidRPr="00000000">
        <w:rPr>
          <w:sz w:val="24"/>
          <w:szCs w:val="24"/>
          <w:rtl w:val="0"/>
          <w:rPrChange w:author="weet li" w:id="3" w:date="2018-07-25T14:18:46Z">
            <w:rPr/>
          </w:rPrChange>
        </w:rPr>
        <w:t xml:space="preserve">, etc.</w:t>
      </w:r>
    </w:p>
    <w:p w:rsidR="00000000" w:rsidDel="00000000" w:rsidP="00000000" w:rsidRDefault="00000000" w:rsidRPr="00000000" w14:paraId="0000008D">
      <w:pPr>
        <w:pStyle w:val="Heading2"/>
        <w:pBdr>
          <w:top w:space="0" w:sz="0" w:val="nil"/>
          <w:left w:space="0" w:sz="0" w:val="nil"/>
          <w:bottom w:space="0" w:sz="0" w:val="nil"/>
          <w:right w:space="0" w:sz="0" w:val="nil"/>
          <w:between w:space="0" w:sz="0" w:val="nil"/>
        </w:pBdr>
        <w:shd w:fill="auto" w:val="clear"/>
        <w:jc w:val="both"/>
        <w:rPr>
          <w:sz w:val="24"/>
          <w:szCs w:val="24"/>
          <w:rPrChange w:author="weet li" w:id="3" w:date="2018-07-25T14:18:46Z">
            <w:rPr/>
          </w:rPrChange>
        </w:rPr>
      </w:pPr>
      <w:bookmarkStart w:colFirst="0" w:colLast="0" w:name="_8bajg0lilje5" w:id="6"/>
      <w:bookmarkEnd w:id="6"/>
      <w:hyperlink r:id="rId45">
        <w:r w:rsidDel="00000000" w:rsidR="00000000" w:rsidRPr="00000000">
          <w:rPr>
            <w:color w:val="1155cc"/>
            <w:sz w:val="24"/>
            <w:szCs w:val="24"/>
            <w:u w:val="single"/>
            <w:rtl w:val="0"/>
            <w:rPrChange w:author="weet li" w:id="3" w:date="2018-07-25T14:18:46Z">
              <w:rPr>
                <w:color w:val="1155cc"/>
                <w:u w:val="single"/>
              </w:rPr>
            </w:rPrChange>
          </w:rPr>
          <w:t xml:space="preserve">Browser</w:t>
        </w:r>
      </w:hyperlink>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jc w:val="both"/>
        <w:rPr>
          <w:sz w:val="24"/>
          <w:szCs w:val="24"/>
          <w:rPrChange w:author="weet li" w:id="3" w:date="2018-07-25T14:18:46Z">
            <w:rPr/>
          </w:rPrChange>
        </w:rPr>
      </w:pPr>
      <w:r w:rsidDel="00000000" w:rsidR="00000000" w:rsidRPr="00000000">
        <w:rPr>
          <w:sz w:val="24"/>
          <w:szCs w:val="24"/>
          <w:rtl w:val="0"/>
          <w:rPrChange w:author="weet li" w:id="3" w:date="2018-07-25T14:18:46Z">
            <w:rPr/>
          </w:rPrChange>
        </w:rPr>
        <w:t xml:space="preserve">The </w:t>
      </w:r>
      <w:r w:rsidDel="00000000" w:rsidR="00000000" w:rsidRPr="00000000">
        <w:rPr>
          <w:sz w:val="24"/>
          <w:szCs w:val="24"/>
          <w:rtl w:val="0"/>
          <w:rPrChange w:author="weet li" w:id="3" w:date="2018-07-25T14:18:46Z">
            <w:rPr/>
          </w:rPrChange>
        </w:rPr>
        <w:t xml:space="preserve">‘browser’ part of the Content API is the </w:t>
      </w:r>
      <w:r w:rsidDel="00000000" w:rsidR="00000000" w:rsidRPr="00000000">
        <w:rPr>
          <w:sz w:val="24"/>
          <w:szCs w:val="24"/>
          <w:rtl w:val="0"/>
          <w:rPrChange w:author="weet li" w:id="3" w:date="2018-07-25T14:18:46Z">
            <w:rPr/>
          </w:rPrChange>
        </w:rPr>
        <w:t xml:space="preserve">backend for the application which handles all I/O and communication with the child processes. This also talks to the renderer to manage web pages</w:t>
      </w:r>
      <w:r w:rsidDel="00000000" w:rsidR="00000000" w:rsidRPr="00000000">
        <w:rPr>
          <w:sz w:val="24"/>
          <w:szCs w:val="24"/>
          <w:rtl w:val="0"/>
          <w:rPrChange w:author="weet li" w:id="3" w:date="2018-07-25T14:18:46Z">
            <w:rPr/>
          </w:rPrChange>
        </w:rPr>
        <w:t xml:space="preserve"> to be painted on the screen</w:t>
      </w:r>
      <w:r w:rsidDel="00000000" w:rsidR="00000000" w:rsidRPr="00000000">
        <w:rPr>
          <w:sz w:val="24"/>
          <w:szCs w:val="24"/>
          <w:rtl w:val="0"/>
          <w:rPrChange w:author="weet li" w:id="3" w:date="2018-07-25T14:18:46Z">
            <w:rPr/>
          </w:rPrChange>
        </w:rPr>
        <w:t xml:space="preserve">.</w:t>
      </w: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jc w:val="both"/>
        <w:rPr>
          <w:sz w:val="24"/>
          <w:szCs w:val="24"/>
          <w:rPrChange w:author="weet li" w:id="3" w:date="2018-07-25T14:18:46Z">
            <w:rPr/>
          </w:rPrChange>
        </w:rPr>
      </w:pPr>
      <w:r w:rsidDel="00000000" w:rsidR="00000000" w:rsidRPr="00000000">
        <w:rPr>
          <w:sz w:val="24"/>
          <w:szCs w:val="24"/>
          <w:rtl w:val="0"/>
          <w:rPrChange w:author="weet li" w:id="3" w:date="2018-07-25T14:18:46Z">
            <w:rPr/>
          </w:rPrChange>
        </w:rPr>
        <w:t xml:space="preserve">See: </w:t>
      </w:r>
      <w:hyperlink r:id="rId46">
        <w:r w:rsidDel="00000000" w:rsidR="00000000" w:rsidRPr="00000000">
          <w:rPr>
            <w:color w:val="1155cc"/>
            <w:sz w:val="24"/>
            <w:szCs w:val="24"/>
            <w:u w:val="single"/>
            <w:rtl w:val="0"/>
            <w:rPrChange w:author="weet li" w:id="3" w:date="2018-07-25T14:18:46Z">
              <w:rPr>
                <w:color w:val="1155cc"/>
                <w:u w:val="single"/>
              </w:rPr>
            </w:rPrChange>
          </w:rPr>
          <w:t xml:space="preserve">https://www.chromium.org/developers/design-documents/multi-process-architecture</w:t>
        </w:r>
      </w:hyperlink>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jc w:val="both"/>
        <w:rPr>
          <w:sz w:val="24"/>
          <w:szCs w:val="24"/>
          <w:rPrChange w:author="weet li" w:id="3" w:date="2018-07-25T14:18:46Z">
            <w:rPr/>
          </w:rPrChange>
        </w:rPr>
      </w:pPr>
      <w:r w:rsidDel="00000000" w:rsidR="00000000" w:rsidRPr="00000000">
        <w:rPr>
          <w:rtl w:val="0"/>
        </w:rPr>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jc w:val="both"/>
        <w:rPr>
          <w:sz w:val="24"/>
          <w:szCs w:val="24"/>
          <w:rPrChange w:author="weet li" w:id="3" w:date="2018-07-25T14:18:46Z">
            <w:rPr/>
          </w:rPrChange>
        </w:rPr>
      </w:pPr>
      <w:r w:rsidDel="00000000" w:rsidR="00000000" w:rsidRPr="00000000">
        <w:rPr>
          <w:sz w:val="24"/>
          <w:szCs w:val="24"/>
          <w:rtl w:val="0"/>
          <w:rPrChange w:author="weet li" w:id="3" w:date="2018-07-25T14:18:46Z">
            <w:rPr/>
          </w:rPrChange>
        </w:rPr>
        <w:t xml:space="preserve">The </w:t>
      </w:r>
      <w:hyperlink r:id="rId47">
        <w:r w:rsidDel="00000000" w:rsidR="00000000" w:rsidRPr="00000000">
          <w:rPr>
            <w:color w:val="1155cc"/>
            <w:sz w:val="24"/>
            <w:szCs w:val="24"/>
            <w:u w:val="single"/>
            <w:rtl w:val="0"/>
            <w:rPrChange w:author="weet li" w:id="3" w:date="2018-07-25T14:18:46Z">
              <w:rPr>
                <w:color w:val="1155cc"/>
                <w:u w:val="single"/>
              </w:rPr>
            </w:rPrChange>
          </w:rPr>
          <w:t xml:space="preserve">SprocketMainDelegate</w:t>
        </w:r>
      </w:hyperlink>
      <w:r w:rsidDel="00000000" w:rsidR="00000000" w:rsidRPr="00000000">
        <w:rPr>
          <w:sz w:val="24"/>
          <w:szCs w:val="24"/>
          <w:rtl w:val="0"/>
          <w:rPrChange w:author="weet li" w:id="3" w:date="2018-07-25T14:18:46Z">
            <w:rPr/>
          </w:rPrChange>
        </w:rPr>
        <w:t xml:space="preserve"> creates </w:t>
      </w:r>
      <w:hyperlink r:id="rId48">
        <w:r w:rsidDel="00000000" w:rsidR="00000000" w:rsidRPr="00000000">
          <w:rPr>
            <w:color w:val="1155cc"/>
            <w:sz w:val="24"/>
            <w:szCs w:val="24"/>
            <w:u w:val="single"/>
            <w:rtl w:val="0"/>
            <w:rPrChange w:author="weet li" w:id="3" w:date="2018-07-25T14:18:46Z">
              <w:rPr>
                <w:color w:val="1155cc"/>
                <w:u w:val="single"/>
              </w:rPr>
            </w:rPrChange>
          </w:rPr>
          <w:t xml:space="preserve">clients</w:t>
        </w:r>
      </w:hyperlink>
      <w:r w:rsidDel="00000000" w:rsidR="00000000" w:rsidRPr="00000000">
        <w:rPr>
          <w:sz w:val="24"/>
          <w:szCs w:val="24"/>
          <w:rtl w:val="0"/>
          <w:rPrChange w:author="weet li" w:id="3" w:date="2018-07-25T14:18:46Z">
            <w:rPr/>
          </w:rPrChange>
        </w:rPr>
        <w:t xml:space="preserve">,</w:t>
      </w:r>
      <w:r w:rsidDel="00000000" w:rsidR="00000000" w:rsidRPr="00000000">
        <w:rPr>
          <w:sz w:val="24"/>
          <w:szCs w:val="24"/>
          <w:rtl w:val="0"/>
          <w:rPrChange w:author="weet li" w:id="3" w:date="2018-07-25T14:18:46Z">
            <w:rPr/>
          </w:rPrChange>
        </w:rPr>
        <w:t xml:space="preserve"> in order to customize </w:t>
      </w:r>
      <w:r w:rsidDel="00000000" w:rsidR="00000000" w:rsidRPr="00000000">
        <w:rPr>
          <w:sz w:val="24"/>
          <w:szCs w:val="24"/>
          <w:rtl w:val="0"/>
          <w:rPrChange w:author="weet li" w:id="3" w:date="2018-07-25T14:18:46Z">
            <w:rPr/>
          </w:rPrChange>
        </w:rPr>
        <w:t xml:space="preserve">the </w:t>
      </w:r>
      <w:r w:rsidDel="00000000" w:rsidR="00000000" w:rsidRPr="00000000">
        <w:rPr>
          <w:sz w:val="24"/>
          <w:szCs w:val="24"/>
          <w:rtl w:val="0"/>
          <w:rPrChange w:author="weet li" w:id="3" w:date="2018-07-25T14:18:46Z">
            <w:rPr/>
          </w:rPrChange>
        </w:rPr>
        <w:t xml:space="preserve">content in different process types. The embedder can participate in the browser logic through its </w:t>
      </w:r>
      <w:hyperlink r:id="rId49">
        <w:r w:rsidDel="00000000" w:rsidR="00000000" w:rsidRPr="00000000">
          <w:rPr>
            <w:color w:val="1155cc"/>
            <w:sz w:val="24"/>
            <w:szCs w:val="24"/>
            <w:u w:val="single"/>
            <w:rtl w:val="0"/>
            <w:rPrChange w:author="weet li" w:id="3" w:date="2018-07-25T14:18:46Z">
              <w:rPr>
                <w:color w:val="1155cc"/>
                <w:u w:val="single"/>
              </w:rPr>
            </w:rPrChange>
          </w:rPr>
          <w:t xml:space="preserve">SprocketContentBrowserClient</w:t>
        </w:r>
      </w:hyperlink>
      <w:r w:rsidDel="00000000" w:rsidR="00000000" w:rsidRPr="00000000">
        <w:rPr>
          <w:sz w:val="24"/>
          <w:szCs w:val="24"/>
          <w:rtl w:val="0"/>
          <w:rPrChange w:author="weet li" w:id="3" w:date="2018-07-25T14:18:46Z">
            <w:rPr/>
          </w:rPrChange>
        </w:rPr>
        <w:t xml:space="preserve"> class.</w:t>
      </w: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jc w:val="both"/>
        <w:rPr>
          <w:sz w:val="24"/>
          <w:szCs w:val="24"/>
          <w:rPrChange w:author="weet li" w:id="3" w:date="2018-07-25T14:18:46Z">
            <w:rPr/>
          </w:rPrChange>
        </w:rPr>
      </w:pPr>
      <w:r w:rsidDel="00000000" w:rsidR="00000000" w:rsidRPr="00000000">
        <w:rPr>
          <w:sz w:val="24"/>
          <w:szCs w:val="24"/>
          <w:rtl w:val="0"/>
          <w:rPrChange w:author="weet li" w:id="3" w:date="2018-07-25T14:18:46Z">
            <w:rPr/>
          </w:rPrChange>
        </w:rPr>
        <w:t xml:space="preserve">The browser</w:t>
      </w:r>
      <w:r w:rsidDel="00000000" w:rsidR="00000000" w:rsidRPr="00000000">
        <w:rPr>
          <w:sz w:val="24"/>
          <w:szCs w:val="24"/>
          <w:rtl w:val="0"/>
          <w:rPrChange w:author="weet li" w:id="3" w:date="2018-07-25T14:18:46Z">
            <w:rPr/>
          </w:rPrChange>
        </w:rPr>
        <w:t xml:space="preserve">’s</w:t>
      </w:r>
      <w:r w:rsidDel="00000000" w:rsidR="00000000" w:rsidRPr="00000000">
        <w:rPr>
          <w:sz w:val="24"/>
          <w:szCs w:val="24"/>
          <w:rtl w:val="0"/>
          <w:rPrChange w:author="weet li" w:id="3" w:date="2018-07-25T14:18:46Z">
            <w:rPr/>
          </w:rPrChange>
        </w:rPr>
        <w:t xml:space="preserve"> main process </w:t>
      </w:r>
      <w:r w:rsidDel="00000000" w:rsidR="00000000" w:rsidRPr="00000000">
        <w:rPr>
          <w:sz w:val="24"/>
          <w:szCs w:val="24"/>
          <w:rtl w:val="0"/>
          <w:rPrChange w:author="weet li" w:id="3" w:date="2018-07-25T14:18:46Z">
            <w:rPr/>
          </w:rPrChange>
        </w:rPr>
        <w:t xml:space="preserve">is </w:t>
      </w:r>
      <w:r w:rsidDel="00000000" w:rsidR="00000000" w:rsidRPr="00000000">
        <w:rPr>
          <w:sz w:val="24"/>
          <w:szCs w:val="24"/>
          <w:rtl w:val="0"/>
          <w:rPrChange w:author="weet li" w:id="3" w:date="2018-07-25T14:18:46Z">
            <w:rPr/>
          </w:rPrChange>
        </w:rPr>
        <w:t xml:space="preserve">created in </w:t>
      </w:r>
      <w:hyperlink r:id="rId50">
        <w:r w:rsidDel="00000000" w:rsidR="00000000" w:rsidRPr="00000000">
          <w:rPr>
            <w:color w:val="1155cc"/>
            <w:sz w:val="24"/>
            <w:szCs w:val="24"/>
            <w:u w:val="single"/>
            <w:rtl w:val="0"/>
            <w:rPrChange w:author="weet li" w:id="3" w:date="2018-07-25T14:18:46Z">
              <w:rPr>
                <w:color w:val="1155cc"/>
                <w:u w:val="single"/>
              </w:rPr>
            </w:rPrChange>
          </w:rPr>
          <w:t xml:space="preserve">SprocketMainDelegate</w:t>
        </w:r>
      </w:hyperlink>
      <w:r w:rsidDel="00000000" w:rsidR="00000000" w:rsidRPr="00000000">
        <w:rPr>
          <w:sz w:val="24"/>
          <w:szCs w:val="24"/>
          <w:rtl w:val="0"/>
          <w:rPrChange w:author="weet li" w:id="3" w:date="2018-07-25T14:18:46Z">
            <w:rPr/>
          </w:rPrChange>
        </w:rPr>
        <w:t xml:space="preserve">, and </w:t>
      </w:r>
      <w:hyperlink r:id="rId51">
        <w:r w:rsidDel="00000000" w:rsidR="00000000" w:rsidRPr="00000000">
          <w:rPr>
            <w:color w:val="1155cc"/>
            <w:sz w:val="24"/>
            <w:szCs w:val="24"/>
            <w:u w:val="single"/>
            <w:rtl w:val="0"/>
            <w:rPrChange w:author="weet li" w:id="3" w:date="2018-07-25T14:18:46Z">
              <w:rPr>
                <w:color w:val="1155cc"/>
                <w:u w:val="single"/>
              </w:rPr>
            </w:rPrChange>
          </w:rPr>
          <w:t xml:space="preserve">BrowserMain</w:t>
        </w:r>
      </w:hyperlink>
      <w:r w:rsidDel="00000000" w:rsidR="00000000" w:rsidRPr="00000000">
        <w:rPr>
          <w:sz w:val="24"/>
          <w:szCs w:val="24"/>
          <w:rtl w:val="0"/>
          <w:rPrChange w:author="weet li" w:id="3" w:date="2018-07-25T14:18:46Z">
            <w:rPr/>
          </w:rPrChange>
        </w:rPr>
        <w:t xml:space="preserve"> uses this </w:t>
      </w:r>
      <w:hyperlink r:id="rId52">
        <w:r w:rsidDel="00000000" w:rsidR="00000000" w:rsidRPr="00000000">
          <w:rPr>
            <w:color w:val="1155cc"/>
            <w:sz w:val="24"/>
            <w:szCs w:val="24"/>
            <w:u w:val="single"/>
            <w:rtl w:val="0"/>
            <w:rPrChange w:author="weet li" w:id="3" w:date="2018-07-25T14:18:46Z">
              <w:rPr>
                <w:color w:val="1155cc"/>
                <w:u w:val="single"/>
              </w:rPr>
            </w:rPrChange>
          </w:rPr>
          <w:t xml:space="preserve">BrowserMainRunner</w:t>
        </w:r>
      </w:hyperlink>
      <w:r w:rsidDel="00000000" w:rsidR="00000000" w:rsidRPr="00000000">
        <w:rPr>
          <w:sz w:val="24"/>
          <w:szCs w:val="24"/>
          <w:rtl w:val="0"/>
          <w:rPrChange w:author="weet li" w:id="3" w:date="2018-07-25T14:18:46Z">
            <w:rPr/>
          </w:rPrChange>
        </w:rPr>
        <w:t xml:space="preserve"> </w:t>
      </w:r>
      <w:r w:rsidDel="00000000" w:rsidR="00000000" w:rsidRPr="00000000">
        <w:rPr>
          <w:sz w:val="24"/>
          <w:szCs w:val="24"/>
          <w:rtl w:val="0"/>
          <w:rPrChange w:author="weet li" w:id="3" w:date="2018-07-25T14:18:46Z">
            <w:rPr/>
          </w:rPrChange>
        </w:rPr>
        <w:t xml:space="preserve">to Initialize, Run and Shutdown</w:t>
      </w:r>
      <w:r w:rsidDel="00000000" w:rsidR="00000000" w:rsidRPr="00000000">
        <w:rPr>
          <w:sz w:val="24"/>
          <w:szCs w:val="24"/>
          <w:rtl w:val="0"/>
          <w:rPrChange w:author="weet li" w:id="3" w:date="2018-07-25T14:18:46Z">
            <w:rPr/>
          </w:rPrChange>
        </w:rPr>
        <w:t xml:space="preserve">. The Android </w:t>
      </w:r>
      <w:r w:rsidDel="00000000" w:rsidR="00000000" w:rsidRPr="00000000">
        <w:rPr>
          <w:sz w:val="24"/>
          <w:szCs w:val="24"/>
          <w:rtl w:val="0"/>
          <w:rPrChange w:author="weet li" w:id="3" w:date="2018-07-25T14:18:46Z">
            <w:rPr/>
          </w:rPrChange>
        </w:rPr>
        <w:t xml:space="preserve">port’s </w:t>
      </w:r>
      <w:r w:rsidDel="00000000" w:rsidR="00000000" w:rsidRPr="00000000">
        <w:rPr>
          <w:sz w:val="24"/>
          <w:szCs w:val="24"/>
          <w:rtl w:val="0"/>
          <w:rPrChange w:author="weet li" w:id="3" w:date="2018-07-25T14:18:46Z">
            <w:rPr/>
          </w:rPrChange>
        </w:rPr>
        <w:t xml:space="preserve">logic is different from this, and will be discussed </w:t>
      </w:r>
      <w:r w:rsidDel="00000000" w:rsidR="00000000" w:rsidRPr="00000000">
        <w:rPr>
          <w:sz w:val="24"/>
          <w:szCs w:val="24"/>
          <w:rtl w:val="0"/>
          <w:rPrChange w:author="weet li" w:id="3" w:date="2018-07-25T14:18:46Z">
            <w:rPr/>
          </w:rPrChange>
        </w:rPr>
        <w:t xml:space="preserve">later </w:t>
      </w:r>
      <w:r w:rsidDel="00000000" w:rsidR="00000000" w:rsidRPr="00000000">
        <w:rPr>
          <w:sz w:val="24"/>
          <w:szCs w:val="24"/>
          <w:rtl w:val="0"/>
          <w:rPrChange w:author="weet li" w:id="3" w:date="2018-07-25T14:18:46Z">
            <w:rPr/>
          </w:rPrChange>
        </w:rPr>
        <w:t xml:space="preserve">in the </w:t>
      </w:r>
      <w:hyperlink w:anchor="_eog5hq46r41m">
        <w:r w:rsidDel="00000000" w:rsidR="00000000" w:rsidRPr="00000000">
          <w:rPr>
            <w:color w:val="1155cc"/>
            <w:sz w:val="24"/>
            <w:szCs w:val="24"/>
            <w:u w:val="single"/>
            <w:rtl w:val="0"/>
            <w:rPrChange w:author="weet li" w:id="3" w:date="2018-07-25T14:18:46Z">
              <w:rPr>
                <w:color w:val="1155cc"/>
                <w:u w:val="single"/>
              </w:rPr>
            </w:rPrChange>
          </w:rPr>
          <w:t xml:space="preserve">Android</w:t>
        </w:r>
      </w:hyperlink>
      <w:r w:rsidDel="00000000" w:rsidR="00000000" w:rsidRPr="00000000">
        <w:rPr>
          <w:sz w:val="24"/>
          <w:szCs w:val="24"/>
          <w:rtl w:val="0"/>
          <w:rPrChange w:author="weet li" w:id="3" w:date="2018-07-25T14:18:46Z">
            <w:rPr/>
          </w:rPrChange>
        </w:rPr>
        <w:t xml:space="preserve"> section.</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jc w:val="both"/>
        <w:rPr>
          <w:sz w:val="24"/>
          <w:szCs w:val="24"/>
          <w:rPrChange w:author="weet li" w:id="3" w:date="2018-07-25T14:18:46Z">
            <w:rPr/>
          </w:rPrChange>
        </w:rPr>
      </w:pPr>
      <w:r w:rsidDel="00000000" w:rsidR="00000000" w:rsidRPr="00000000">
        <w:rPr>
          <w:sz w:val="24"/>
          <w:szCs w:val="24"/>
          <w:rtl w:val="0"/>
          <w:rPrChange w:author="weet li" w:id="3" w:date="2018-07-25T14:18:46Z">
            <w:rPr/>
          </w:rPrChange>
        </w:rPr>
        <w:t xml:space="preserve">The browser startup process consists of </w:t>
      </w:r>
      <w:r w:rsidDel="00000000" w:rsidR="00000000" w:rsidRPr="00000000">
        <w:rPr>
          <w:sz w:val="24"/>
          <w:szCs w:val="24"/>
          <w:rtl w:val="0"/>
          <w:rPrChange w:author="weet li" w:id="3" w:date="2018-07-25T14:18:46Z">
            <w:rPr/>
          </w:rPrChange>
        </w:rPr>
        <w:t xml:space="preserve">different </w:t>
      </w:r>
      <w:r w:rsidDel="00000000" w:rsidR="00000000" w:rsidRPr="00000000">
        <w:rPr>
          <w:sz w:val="24"/>
          <w:szCs w:val="24"/>
          <w:rtl w:val="0"/>
          <w:rPrChange w:author="weet li" w:id="3" w:date="2018-07-25T14:18:46Z">
            <w:rPr/>
          </w:rPrChange>
        </w:rPr>
        <w:t xml:space="preserve">stages</w:t>
      </w:r>
      <w:r w:rsidDel="00000000" w:rsidR="00000000" w:rsidRPr="00000000">
        <w:rPr>
          <w:sz w:val="24"/>
          <w:szCs w:val="24"/>
          <w:rtl w:val="0"/>
          <w:rPrChange w:author="weet li" w:id="3" w:date="2018-07-25T14:18:46Z">
            <w:rPr/>
          </w:rPrChange>
        </w:rPr>
        <w:t xml:space="preserve">, like</w:t>
      </w:r>
      <w:r w:rsidDel="00000000" w:rsidR="00000000" w:rsidRPr="00000000">
        <w:rPr>
          <w:sz w:val="24"/>
          <w:szCs w:val="24"/>
          <w:rtl w:val="0"/>
          <w:rPrChange w:author="weet li" w:id="3" w:date="2018-07-25T14:18:46Z">
            <w:rPr/>
          </w:rPrChange>
        </w:rPr>
        <w:t xml:space="preserve"> </w:t>
      </w:r>
      <w:r w:rsidDel="00000000" w:rsidR="00000000" w:rsidRPr="00000000">
        <w:rPr>
          <w:sz w:val="24"/>
          <w:szCs w:val="24"/>
          <w:rtl w:val="0"/>
          <w:rPrChange w:author="weet li" w:id="3" w:date="2018-07-25T14:18:46Z">
            <w:rPr/>
          </w:rPrChange>
        </w:rPr>
        <w:t xml:space="preserve">EarlyInitialization, MainMessageLoopStart</w:t>
      </w:r>
      <w:r w:rsidDel="00000000" w:rsidR="00000000" w:rsidRPr="00000000">
        <w:rPr>
          <w:sz w:val="24"/>
          <w:szCs w:val="24"/>
          <w:rtl w:val="0"/>
          <w:rPrChange w:author="weet li" w:id="3" w:date="2018-07-25T14:18:46Z">
            <w:rPr/>
          </w:rPrChange>
        </w:rPr>
        <w:t xml:space="preserve">, etc. The </w:t>
      </w:r>
      <w:hyperlink r:id="rId53">
        <w:r w:rsidDel="00000000" w:rsidR="00000000" w:rsidRPr="00000000">
          <w:rPr>
            <w:color w:val="1155cc"/>
            <w:sz w:val="24"/>
            <w:szCs w:val="24"/>
            <w:u w:val="single"/>
            <w:rtl w:val="0"/>
            <w:rPrChange w:author="weet li" w:id="3" w:date="2018-07-25T14:18:46Z">
              <w:rPr>
                <w:color w:val="1155cc"/>
                <w:u w:val="single"/>
              </w:rPr>
            </w:rPrChange>
          </w:rPr>
          <w:t xml:space="preserve">BrowserMainParts</w:t>
        </w:r>
      </w:hyperlink>
      <w:r w:rsidDel="00000000" w:rsidR="00000000" w:rsidRPr="00000000">
        <w:rPr>
          <w:sz w:val="24"/>
          <w:szCs w:val="24"/>
          <w:rtl w:val="0"/>
          <w:rPrChange w:author="weet li" w:id="3" w:date="2018-07-25T14:18:46Z">
            <w:rPr/>
          </w:rPrChange>
        </w:rPr>
        <w:t xml:space="preserve"> class contains these and </w:t>
      </w:r>
      <w:hyperlink r:id="rId54">
        <w:r w:rsidDel="00000000" w:rsidR="00000000" w:rsidRPr="00000000">
          <w:rPr>
            <w:color w:val="1155cc"/>
            <w:sz w:val="24"/>
            <w:szCs w:val="24"/>
            <w:u w:val="single"/>
            <w:rtl w:val="0"/>
            <w:rPrChange w:author="weet li" w:id="3" w:date="2018-07-25T14:18:46Z">
              <w:rPr>
                <w:color w:val="1155cc"/>
                <w:u w:val="single"/>
              </w:rPr>
            </w:rPrChange>
          </w:rPr>
          <w:t xml:space="preserve">here</w:t>
        </w:r>
      </w:hyperlink>
      <w:r w:rsidDel="00000000" w:rsidR="00000000" w:rsidRPr="00000000">
        <w:rPr>
          <w:sz w:val="24"/>
          <w:szCs w:val="24"/>
          <w:rtl w:val="0"/>
          <w:rPrChange w:author="weet li" w:id="3" w:date="2018-07-25T14:18:46Z">
            <w:rPr/>
          </w:rPrChange>
        </w:rPr>
        <w:t xml:space="preserve"> we initialize the </w:t>
      </w:r>
      <w:hyperlink r:id="rId55">
        <w:r w:rsidDel="00000000" w:rsidR="00000000" w:rsidRPr="00000000">
          <w:rPr>
            <w:color w:val="1155cc"/>
            <w:sz w:val="24"/>
            <w:szCs w:val="24"/>
            <w:u w:val="single"/>
            <w:rtl w:val="0"/>
            <w:rPrChange w:author="weet li" w:id="3" w:date="2018-07-25T14:18:46Z">
              <w:rPr>
                <w:color w:val="1155cc"/>
                <w:u w:val="single"/>
              </w:rPr>
            </w:rPrChange>
          </w:rPr>
          <w:t xml:space="preserve">SprocketBrowserContext</w:t>
        </w:r>
      </w:hyperlink>
      <w:r w:rsidDel="00000000" w:rsidR="00000000" w:rsidRPr="00000000">
        <w:rPr>
          <w:sz w:val="24"/>
          <w:szCs w:val="24"/>
          <w:rtl w:val="0"/>
          <w:rPrChange w:author="weet li" w:id="3" w:date="2018-07-25T14:18:46Z">
            <w:rPr/>
          </w:rPrChange>
        </w:rPr>
        <w:t xml:space="preserve"> and create the </w:t>
      </w:r>
      <w:hyperlink r:id="rId56">
        <w:r w:rsidDel="00000000" w:rsidR="00000000" w:rsidRPr="00000000">
          <w:rPr>
            <w:color w:val="1155cc"/>
            <w:sz w:val="24"/>
            <w:szCs w:val="24"/>
            <w:u w:val="single"/>
            <w:rtl w:val="0"/>
            <w:rPrChange w:author="weet li" w:id="3" w:date="2018-07-25T14:18:46Z">
              <w:rPr>
                <w:color w:val="1155cc"/>
                <w:u w:val="single"/>
              </w:rPr>
            </w:rPrChange>
          </w:rPr>
          <w:t xml:space="preserve">SprocketWebContents</w:t>
        </w:r>
      </w:hyperlink>
      <w:r w:rsidDel="00000000" w:rsidR="00000000" w:rsidRPr="00000000">
        <w:rPr>
          <w:sz w:val="24"/>
          <w:szCs w:val="24"/>
          <w:rtl w:val="0"/>
          <w:rPrChange w:author="weet li" w:id="3" w:date="2018-07-25T14:18:46Z">
            <w:rPr/>
          </w:rPrChange>
        </w:rPr>
        <w:t xml:space="preserv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jc w:val="both"/>
        <w:rPr>
          <w:sz w:val="24"/>
          <w:szCs w:val="24"/>
          <w:rPrChange w:author="weet li" w:id="3" w:date="2018-07-25T14:18:46Z">
            <w:rPr/>
          </w:rPrChange>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jc w:val="both"/>
        <w:rPr>
          <w:sz w:val="24"/>
          <w:szCs w:val="24"/>
          <w:rPrChange w:author="weet li" w:id="3" w:date="2018-07-25T14:18:46Z">
            <w:rPr/>
          </w:rPrChange>
        </w:rPr>
      </w:pPr>
      <w:r w:rsidDel="00000000" w:rsidR="00000000" w:rsidRPr="00000000">
        <w:rPr>
          <w:sz w:val="24"/>
          <w:szCs w:val="24"/>
          <w:rtl w:val="0"/>
          <w:rPrChange w:author="weet li" w:id="3" w:date="2018-07-25T14:18:46Z">
            <w:rPr/>
          </w:rPrChange>
        </w:rPr>
        <w:t xml:space="preserve">The </w:t>
      </w:r>
      <w:hyperlink r:id="rId57">
        <w:r w:rsidDel="00000000" w:rsidR="00000000" w:rsidRPr="00000000">
          <w:rPr>
            <w:color w:val="1155cc"/>
            <w:sz w:val="24"/>
            <w:szCs w:val="24"/>
            <w:u w:val="single"/>
            <w:rtl w:val="0"/>
            <w:rPrChange w:author="weet li" w:id="3" w:date="2018-07-25T14:18:46Z">
              <w:rPr>
                <w:color w:val="1155cc"/>
                <w:u w:val="single"/>
              </w:rPr>
            </w:rPrChange>
          </w:rPr>
          <w:t xml:space="preserve">SprocketBrowserContext</w:t>
        </w:r>
      </w:hyperlink>
      <w:r w:rsidDel="00000000" w:rsidR="00000000" w:rsidRPr="00000000">
        <w:rPr>
          <w:sz w:val="24"/>
          <w:szCs w:val="24"/>
          <w:rtl w:val="0"/>
          <w:rPrChange w:author="weet li" w:id="3" w:date="2018-07-25T14:18:46Z">
            <w:rPr/>
          </w:rPrChange>
        </w:rPr>
        <w:t xml:space="preserve"> class holds the context </w:t>
      </w:r>
      <w:r w:rsidDel="00000000" w:rsidR="00000000" w:rsidRPr="00000000">
        <w:rPr>
          <w:sz w:val="24"/>
          <w:szCs w:val="24"/>
          <w:rtl w:val="0"/>
          <w:rPrChange w:author="weet li" w:id="3" w:date="2018-07-25T14:18:46Z">
            <w:rPr/>
          </w:rPrChange>
        </w:rPr>
        <w:t xml:space="preserve">which is required</w:t>
      </w:r>
      <w:r w:rsidDel="00000000" w:rsidR="00000000" w:rsidRPr="00000000">
        <w:rPr>
          <w:sz w:val="24"/>
          <w:szCs w:val="24"/>
          <w:rtl w:val="0"/>
          <w:rPrChange w:author="weet li" w:id="3" w:date="2018-07-25T14:18:46Z">
            <w:rPr/>
          </w:rPrChange>
        </w:rPr>
        <w:t xml:space="preserve"> for a browsing session. A typical browser application has two contexts: one for normal browsing and the other for the private/incognito session. </w:t>
      </w:r>
      <w:hyperlink r:id="rId58">
        <w:r w:rsidDel="00000000" w:rsidR="00000000" w:rsidRPr="00000000">
          <w:rPr>
            <w:color w:val="1155cc"/>
            <w:sz w:val="24"/>
            <w:szCs w:val="24"/>
            <w:u w:val="single"/>
            <w:rtl w:val="0"/>
            <w:rPrChange w:author="weet li" w:id="3" w:date="2018-07-25T14:18:46Z">
              <w:rPr>
                <w:color w:val="1155cc"/>
                <w:u w:val="single"/>
              </w:rPr>
            </w:rPrChange>
          </w:rPr>
          <w:t xml:space="preserve">SprocketBrowserContext</w:t>
        </w:r>
      </w:hyperlink>
      <w:r w:rsidDel="00000000" w:rsidR="00000000" w:rsidRPr="00000000">
        <w:rPr>
          <w:sz w:val="24"/>
          <w:szCs w:val="24"/>
          <w:rtl w:val="0"/>
          <w:rPrChange w:author="weet li" w:id="3" w:date="2018-07-25T14:18:46Z">
            <w:rPr/>
          </w:rPrChange>
        </w:rPr>
        <w:t xml:space="preserve"> stores information about the nature of the session:</w:t>
      </w:r>
    </w:p>
    <w:p w:rsidR="00000000" w:rsidDel="00000000" w:rsidP="00000000" w:rsidRDefault="00000000" w:rsidRPr="00000000" w14:paraId="00000096">
      <w:pPr>
        <w:numPr>
          <w:ilvl w:val="0"/>
          <w:numId w:val="2"/>
        </w:numPr>
        <w:pBdr>
          <w:top w:space="0" w:sz="0" w:val="nil"/>
          <w:left w:space="0" w:sz="0" w:val="nil"/>
          <w:bottom w:space="0" w:sz="0" w:val="nil"/>
          <w:right w:space="0" w:sz="0" w:val="nil"/>
          <w:between w:space="0" w:sz="0" w:val="nil"/>
        </w:pBdr>
        <w:shd w:fill="auto" w:val="clear"/>
        <w:ind w:left="720" w:hanging="360"/>
        <w:jc w:val="both"/>
        <w:rPr>
          <w:sz w:val="24"/>
          <w:szCs w:val="24"/>
          <w:rPrChange w:author="weet li" w:id="3" w:date="2018-07-25T14:18:46Z">
            <w:rPr>
              <w:u w:val="none"/>
            </w:rPr>
          </w:rPrChange>
        </w:rPr>
        <w:pPrChange w:author="weet li" w:id="0" w:date="2018-07-25T14:18:46Z">
          <w:pPr>
            <w:numPr>
              <w:ilvl w:val="0"/>
              <w:numId w:val="2"/>
            </w:numPr>
            <w:pBdr>
              <w:top w:space="0" w:sz="0" w:val="nil"/>
              <w:left w:space="0" w:sz="0" w:val="nil"/>
              <w:bottom w:space="0" w:sz="0" w:val="nil"/>
              <w:right w:space="0" w:sz="0" w:val="nil"/>
              <w:between w:space="0" w:sz="0" w:val="nil"/>
            </w:pBdr>
            <w:shd w:fill="auto" w:val="clear"/>
            <w:ind w:left="720" w:hanging="360"/>
            <w:jc w:val="both"/>
          </w:pPr>
        </w:pPrChange>
      </w:pPr>
      <w:r w:rsidDel="00000000" w:rsidR="00000000" w:rsidRPr="00000000">
        <w:rPr>
          <w:sz w:val="24"/>
          <w:szCs w:val="24"/>
          <w:rtl w:val="0"/>
          <w:rPrChange w:author="weet li" w:id="3" w:date="2018-07-25T14:18:46Z">
            <w:rPr/>
          </w:rPrChange>
        </w:rPr>
        <w:t xml:space="preserve">It holds the path of the directory where this context's data is stored.</w:t>
      </w:r>
    </w:p>
    <w:p w:rsidR="00000000" w:rsidDel="00000000" w:rsidP="00000000" w:rsidRDefault="00000000" w:rsidRPr="00000000" w14:paraId="00000097">
      <w:pPr>
        <w:numPr>
          <w:ilvl w:val="0"/>
          <w:numId w:val="2"/>
        </w:numPr>
        <w:pBdr>
          <w:top w:space="0" w:sz="0" w:val="nil"/>
          <w:left w:space="0" w:sz="0" w:val="nil"/>
          <w:bottom w:space="0" w:sz="0" w:val="nil"/>
          <w:right w:space="0" w:sz="0" w:val="nil"/>
          <w:between w:space="0" w:sz="0" w:val="nil"/>
        </w:pBdr>
        <w:shd w:fill="auto" w:val="clear"/>
        <w:ind w:left="720" w:hanging="360"/>
        <w:jc w:val="both"/>
        <w:rPr>
          <w:sz w:val="24"/>
          <w:szCs w:val="24"/>
          <w:rPrChange w:author="weet li" w:id="3" w:date="2018-07-25T14:18:46Z">
            <w:rPr>
              <w:u w:val="none"/>
            </w:rPr>
          </w:rPrChange>
        </w:rPr>
        <w:pPrChange w:author="weet li" w:id="0" w:date="2018-07-25T14:18:46Z">
          <w:pPr>
            <w:numPr>
              <w:ilvl w:val="0"/>
              <w:numId w:val="2"/>
            </w:numPr>
            <w:pBdr>
              <w:top w:space="0" w:sz="0" w:val="nil"/>
              <w:left w:space="0" w:sz="0" w:val="nil"/>
              <w:bottom w:space="0" w:sz="0" w:val="nil"/>
              <w:right w:space="0" w:sz="0" w:val="nil"/>
              <w:between w:space="0" w:sz="0" w:val="nil"/>
            </w:pBdr>
            <w:shd w:fill="auto" w:val="clear"/>
            <w:ind w:left="720" w:hanging="360"/>
            <w:jc w:val="both"/>
          </w:pPr>
        </w:pPrChange>
      </w:pPr>
      <w:r w:rsidDel="00000000" w:rsidR="00000000" w:rsidRPr="00000000">
        <w:rPr>
          <w:sz w:val="24"/>
          <w:szCs w:val="24"/>
          <w:rtl w:val="0"/>
          <w:rPrChange w:author="weet li" w:id="3" w:date="2018-07-25T14:18:46Z">
            <w:rPr/>
          </w:rPrChange>
        </w:rPr>
        <w:t xml:space="preserve">Is </w:t>
      </w:r>
      <w:r w:rsidDel="00000000" w:rsidR="00000000" w:rsidRPr="00000000">
        <w:rPr>
          <w:sz w:val="24"/>
          <w:szCs w:val="24"/>
          <w:rtl w:val="0"/>
          <w:rPrChange w:author="weet li" w:id="3" w:date="2018-07-25T14:18:46Z">
            <w:rPr/>
          </w:rPrChange>
        </w:rPr>
        <w:t xml:space="preserve">it </w:t>
      </w:r>
      <w:r w:rsidDel="00000000" w:rsidR="00000000" w:rsidRPr="00000000">
        <w:rPr>
          <w:sz w:val="24"/>
          <w:szCs w:val="24"/>
          <w:rtl w:val="0"/>
          <w:rPrChange w:author="weet li" w:id="3" w:date="2018-07-25T14:18:46Z">
            <w:rPr/>
          </w:rPrChange>
        </w:rPr>
        <w:t xml:space="preserve">off-the-record? (also known as “</w:t>
      </w:r>
      <w:r w:rsidDel="00000000" w:rsidR="00000000" w:rsidRPr="00000000">
        <w:rPr>
          <w:sz w:val="24"/>
          <w:szCs w:val="24"/>
          <w:rtl w:val="0"/>
          <w:rPrChange w:author="weet li" w:id="3" w:date="2018-07-25T14:18:46Z">
            <w:rPr/>
          </w:rPrChange>
        </w:rPr>
        <w:t xml:space="preserve">incognito</w:t>
      </w:r>
      <w:r w:rsidDel="00000000" w:rsidR="00000000" w:rsidRPr="00000000">
        <w:rPr>
          <w:sz w:val="24"/>
          <w:szCs w:val="24"/>
          <w:rtl w:val="0"/>
          <w:rPrChange w:author="weet li" w:id="3" w:date="2018-07-25T14:18:46Z">
            <w:rPr/>
          </w:rPrChange>
        </w:rPr>
        <w:t xml:space="preserve"> mode”)</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jc w:val="both"/>
        <w:rPr>
          <w:sz w:val="24"/>
          <w:szCs w:val="24"/>
          <w:rPrChange w:author="weet li" w:id="3" w:date="2018-07-25T14:18:46Z">
            <w:rPr/>
          </w:rPrChange>
        </w:rPr>
      </w:pPr>
      <w:r w:rsidDel="00000000" w:rsidR="00000000" w:rsidRPr="00000000">
        <w:rPr>
          <w:sz w:val="24"/>
          <w:szCs w:val="24"/>
          <w:rtl w:val="0"/>
          <w:rPrChange w:author="weet li" w:id="3" w:date="2018-07-25T14:18:46Z">
            <w:rPr/>
          </w:rPrChange>
        </w:rPr>
        <w:t xml:space="preserve">... and it gives us a chance to implement various interfaces:</w:t>
      </w:r>
    </w:p>
    <w:p w:rsidR="00000000" w:rsidDel="00000000" w:rsidP="00000000" w:rsidRDefault="00000000" w:rsidRPr="00000000" w14:paraId="00000099">
      <w:pPr>
        <w:numPr>
          <w:ilvl w:val="0"/>
          <w:numId w:val="5"/>
        </w:numPr>
        <w:pBdr>
          <w:top w:space="0" w:sz="0" w:val="nil"/>
          <w:left w:space="0" w:sz="0" w:val="nil"/>
          <w:bottom w:space="0" w:sz="0" w:val="nil"/>
          <w:right w:space="0" w:sz="0" w:val="nil"/>
          <w:between w:space="0" w:sz="0" w:val="nil"/>
        </w:pBdr>
        <w:shd w:fill="auto" w:val="clear"/>
        <w:ind w:left="720" w:hanging="360"/>
        <w:jc w:val="both"/>
        <w:rPr>
          <w:sz w:val="24"/>
          <w:szCs w:val="24"/>
          <w:rPrChange w:author="weet li" w:id="3" w:date="2018-07-25T14:18:46Z">
            <w:rPr>
              <w:u w:val="none"/>
            </w:rPr>
          </w:rPrChange>
        </w:rPr>
        <w:pPrChange w:author="weet li" w:id="0" w:date="2018-07-25T14:18:46Z">
          <w:pPr>
            <w:numPr>
              <w:ilvl w:val="0"/>
              <w:numId w:val="5"/>
            </w:numPr>
            <w:pBdr>
              <w:top w:space="0" w:sz="0" w:val="nil"/>
              <w:left w:space="0" w:sz="0" w:val="nil"/>
              <w:bottom w:space="0" w:sz="0" w:val="nil"/>
              <w:right w:space="0" w:sz="0" w:val="nil"/>
              <w:between w:space="0" w:sz="0" w:val="nil"/>
            </w:pBdr>
            <w:shd w:fill="auto" w:val="clear"/>
            <w:ind w:left="720" w:hanging="360"/>
            <w:jc w:val="both"/>
          </w:pPr>
        </w:pPrChange>
      </w:pPr>
      <w:hyperlink r:id="rId59">
        <w:r w:rsidDel="00000000" w:rsidR="00000000" w:rsidRPr="00000000">
          <w:rPr>
            <w:color w:val="1155cc"/>
            <w:sz w:val="24"/>
            <w:szCs w:val="24"/>
            <w:u w:val="single"/>
            <w:rtl w:val="0"/>
            <w:rPrChange w:author="weet li" w:id="3" w:date="2018-07-25T14:18:46Z">
              <w:rPr>
                <w:color w:val="1155cc"/>
                <w:u w:val="single"/>
              </w:rPr>
            </w:rPrChange>
          </w:rPr>
          <w:t xml:space="preserve">ZoomLevelDelegate</w:t>
        </w:r>
      </w:hyperlink>
      <w:r w:rsidDel="00000000" w:rsidR="00000000" w:rsidRPr="00000000">
        <w:rPr>
          <w:sz w:val="24"/>
          <w:szCs w:val="24"/>
          <w:rtl w:val="0"/>
          <w:rPrChange w:author="weet li" w:id="3" w:date="2018-07-25T14:18:46Z">
            <w:rPr/>
          </w:rPrChange>
        </w:rPr>
        <w:t xml:space="preserve">: Maps hostnames to custom zoom levels and persist its information.</w:t>
      </w:r>
    </w:p>
    <w:p w:rsidR="00000000" w:rsidDel="00000000" w:rsidP="00000000" w:rsidRDefault="00000000" w:rsidRPr="00000000" w14:paraId="0000009A">
      <w:pPr>
        <w:numPr>
          <w:ilvl w:val="0"/>
          <w:numId w:val="5"/>
        </w:numPr>
        <w:pBdr>
          <w:top w:space="0" w:sz="0" w:val="nil"/>
          <w:left w:space="0" w:sz="0" w:val="nil"/>
          <w:bottom w:space="0" w:sz="0" w:val="nil"/>
          <w:right w:space="0" w:sz="0" w:val="nil"/>
          <w:between w:space="0" w:sz="0" w:val="nil"/>
        </w:pBdr>
        <w:shd w:fill="auto" w:val="clear"/>
        <w:ind w:left="720" w:hanging="360"/>
        <w:jc w:val="both"/>
        <w:rPr>
          <w:sz w:val="24"/>
          <w:szCs w:val="24"/>
          <w:rPrChange w:author="weet li" w:id="3" w:date="2018-07-25T14:18:46Z">
            <w:rPr>
              <w:u w:val="none"/>
            </w:rPr>
          </w:rPrChange>
        </w:rPr>
        <w:pPrChange w:author="weet li" w:id="0" w:date="2018-07-25T14:18:46Z">
          <w:pPr>
            <w:numPr>
              <w:ilvl w:val="0"/>
              <w:numId w:val="5"/>
            </w:numPr>
            <w:pBdr>
              <w:top w:space="0" w:sz="0" w:val="nil"/>
              <w:left w:space="0" w:sz="0" w:val="nil"/>
              <w:bottom w:space="0" w:sz="0" w:val="nil"/>
              <w:right w:space="0" w:sz="0" w:val="nil"/>
              <w:between w:space="0" w:sz="0" w:val="nil"/>
            </w:pBdr>
            <w:shd w:fill="auto" w:val="clear"/>
            <w:ind w:left="720" w:hanging="360"/>
            <w:jc w:val="both"/>
          </w:pPr>
        </w:pPrChange>
      </w:pPr>
      <w:hyperlink r:id="rId60">
        <w:r w:rsidDel="00000000" w:rsidR="00000000" w:rsidRPr="00000000">
          <w:rPr>
            <w:color w:val="1155cc"/>
            <w:sz w:val="24"/>
            <w:szCs w:val="24"/>
            <w:u w:val="single"/>
            <w:rtl w:val="0"/>
            <w:rPrChange w:author="weet li" w:id="3" w:date="2018-07-25T14:18:46Z">
              <w:rPr>
                <w:color w:val="1155cc"/>
                <w:u w:val="single"/>
              </w:rPr>
            </w:rPrChange>
          </w:rPr>
          <w:t xml:space="preserve">URLRequestContextGetter</w:t>
        </w:r>
      </w:hyperlink>
      <w:r w:rsidDel="00000000" w:rsidR="00000000" w:rsidRPr="00000000">
        <w:rPr>
          <w:sz w:val="24"/>
          <w:szCs w:val="24"/>
          <w:rtl w:val="0"/>
          <w:rPrChange w:author="weet li" w:id="3" w:date="2018-07-25T14:18:46Z">
            <w:rPr/>
          </w:rPrChange>
        </w:rPr>
        <w:t xml:space="preserve">: Customization of the main networking behavior.</w:t>
      </w:r>
    </w:p>
    <w:p w:rsidR="00000000" w:rsidDel="00000000" w:rsidP="00000000" w:rsidRDefault="00000000" w:rsidRPr="00000000" w14:paraId="0000009B">
      <w:pPr>
        <w:numPr>
          <w:ilvl w:val="0"/>
          <w:numId w:val="5"/>
        </w:numPr>
        <w:pBdr>
          <w:top w:space="0" w:sz="0" w:val="nil"/>
          <w:left w:space="0" w:sz="0" w:val="nil"/>
          <w:bottom w:space="0" w:sz="0" w:val="nil"/>
          <w:right w:space="0" w:sz="0" w:val="nil"/>
          <w:between w:space="0" w:sz="0" w:val="nil"/>
        </w:pBdr>
        <w:shd w:fill="auto" w:val="clear"/>
        <w:ind w:left="720" w:hanging="360"/>
        <w:jc w:val="both"/>
        <w:rPr>
          <w:sz w:val="24"/>
          <w:szCs w:val="24"/>
          <w:rPrChange w:author="weet li" w:id="3" w:date="2018-07-25T14:18:46Z">
            <w:rPr>
              <w:u w:val="none"/>
            </w:rPr>
          </w:rPrChange>
        </w:rPr>
        <w:pPrChange w:author="weet li" w:id="0" w:date="2018-07-25T14:18:46Z">
          <w:pPr>
            <w:numPr>
              <w:ilvl w:val="0"/>
              <w:numId w:val="5"/>
            </w:numPr>
            <w:pBdr>
              <w:top w:space="0" w:sz="0" w:val="nil"/>
              <w:left w:space="0" w:sz="0" w:val="nil"/>
              <w:bottom w:space="0" w:sz="0" w:val="nil"/>
              <w:right w:space="0" w:sz="0" w:val="nil"/>
              <w:between w:space="0" w:sz="0" w:val="nil"/>
            </w:pBdr>
            <w:shd w:fill="auto" w:val="clear"/>
            <w:ind w:left="720" w:hanging="360"/>
            <w:jc w:val="both"/>
          </w:pPr>
        </w:pPrChange>
      </w:pPr>
      <w:hyperlink r:id="rId61">
        <w:r w:rsidDel="00000000" w:rsidR="00000000" w:rsidRPr="00000000">
          <w:rPr>
            <w:color w:val="1155cc"/>
            <w:sz w:val="24"/>
            <w:szCs w:val="24"/>
            <w:u w:val="single"/>
            <w:rtl w:val="0"/>
            <w:rPrChange w:author="weet li" w:id="3" w:date="2018-07-25T14:18:46Z">
              <w:rPr>
                <w:color w:val="1155cc"/>
                <w:u w:val="single"/>
              </w:rPr>
            </w:rPrChange>
          </w:rPr>
          <w:t xml:space="preserve">ResourceContext</w:t>
        </w:r>
      </w:hyperlink>
      <w:r w:rsidDel="00000000" w:rsidR="00000000" w:rsidRPr="00000000">
        <w:rPr>
          <w:sz w:val="24"/>
          <w:szCs w:val="24"/>
          <w:rtl w:val="0"/>
          <w:rPrChange w:author="weet li" w:id="3" w:date="2018-07-25T14:18:46Z">
            <w:rPr/>
          </w:rPrChange>
        </w:rPr>
        <w:t xml:space="preserve">: It contains the relevant context information required for resource loading.</w:t>
      </w:r>
    </w:p>
    <w:p w:rsidR="00000000" w:rsidDel="00000000" w:rsidP="00000000" w:rsidRDefault="00000000" w:rsidRPr="00000000" w14:paraId="0000009C">
      <w:pPr>
        <w:numPr>
          <w:ilvl w:val="0"/>
          <w:numId w:val="5"/>
        </w:numPr>
        <w:pBdr>
          <w:top w:space="0" w:sz="0" w:val="nil"/>
          <w:left w:space="0" w:sz="0" w:val="nil"/>
          <w:bottom w:space="0" w:sz="0" w:val="nil"/>
          <w:right w:space="0" w:sz="0" w:val="nil"/>
          <w:between w:space="0" w:sz="0" w:val="nil"/>
        </w:pBdr>
        <w:shd w:fill="auto" w:val="clear"/>
        <w:ind w:left="720" w:hanging="360"/>
        <w:jc w:val="both"/>
        <w:rPr>
          <w:sz w:val="24"/>
          <w:szCs w:val="24"/>
          <w:rPrChange w:author="weet li" w:id="3" w:date="2018-07-25T14:18:46Z">
            <w:rPr>
              <w:u w:val="none"/>
            </w:rPr>
          </w:rPrChange>
        </w:rPr>
        <w:pPrChange w:author="weet li" w:id="0" w:date="2018-07-25T14:18:46Z">
          <w:pPr>
            <w:numPr>
              <w:ilvl w:val="0"/>
              <w:numId w:val="5"/>
            </w:numPr>
            <w:pBdr>
              <w:top w:space="0" w:sz="0" w:val="nil"/>
              <w:left w:space="0" w:sz="0" w:val="nil"/>
              <w:bottom w:space="0" w:sz="0" w:val="nil"/>
              <w:right w:space="0" w:sz="0" w:val="nil"/>
              <w:between w:space="0" w:sz="0" w:val="nil"/>
            </w:pBdr>
            <w:shd w:fill="auto" w:val="clear"/>
            <w:ind w:left="720" w:hanging="360"/>
            <w:jc w:val="both"/>
          </w:pPr>
        </w:pPrChange>
      </w:pPr>
      <w:hyperlink r:id="rId62">
        <w:r w:rsidDel="00000000" w:rsidR="00000000" w:rsidRPr="00000000">
          <w:rPr>
            <w:color w:val="1155cc"/>
            <w:sz w:val="24"/>
            <w:szCs w:val="24"/>
            <w:u w:val="single"/>
            <w:rtl w:val="0"/>
            <w:rPrChange w:author="weet li" w:id="3" w:date="2018-07-25T14:18:46Z">
              <w:rPr>
                <w:color w:val="1155cc"/>
                <w:u w:val="single"/>
              </w:rPr>
            </w:rPrChange>
          </w:rPr>
          <w:t xml:space="preserve">DownloadManagerDelegate</w:t>
        </w:r>
      </w:hyperlink>
      <w:r w:rsidDel="00000000" w:rsidR="00000000" w:rsidRPr="00000000">
        <w:rPr>
          <w:sz w:val="24"/>
          <w:szCs w:val="24"/>
          <w:rtl w:val="0"/>
          <w:rPrChange w:author="weet li" w:id="3" w:date="2018-07-25T14:18:46Z">
            <w:rPr/>
          </w:rPrChange>
        </w:rPr>
        <w:t xml:space="preserve">: Manages all downloads and destination view.</w:t>
      </w:r>
    </w:p>
    <w:p w:rsidR="00000000" w:rsidDel="00000000" w:rsidP="00000000" w:rsidRDefault="00000000" w:rsidRPr="00000000" w14:paraId="0000009D">
      <w:pPr>
        <w:numPr>
          <w:ilvl w:val="0"/>
          <w:numId w:val="5"/>
        </w:numPr>
        <w:pBdr>
          <w:top w:space="0" w:sz="0" w:val="nil"/>
          <w:left w:space="0" w:sz="0" w:val="nil"/>
          <w:bottom w:space="0" w:sz="0" w:val="nil"/>
          <w:right w:space="0" w:sz="0" w:val="nil"/>
          <w:between w:space="0" w:sz="0" w:val="nil"/>
        </w:pBdr>
        <w:shd w:fill="auto" w:val="clear"/>
        <w:ind w:left="720" w:hanging="360"/>
        <w:jc w:val="both"/>
        <w:rPr>
          <w:sz w:val="24"/>
          <w:szCs w:val="24"/>
          <w:rPrChange w:author="weet li" w:id="3" w:date="2018-07-25T14:18:46Z">
            <w:rPr>
              <w:u w:val="none"/>
            </w:rPr>
          </w:rPrChange>
        </w:rPr>
        <w:pPrChange w:author="weet li" w:id="0" w:date="2018-07-25T14:18:46Z">
          <w:pPr>
            <w:numPr>
              <w:ilvl w:val="0"/>
              <w:numId w:val="5"/>
            </w:numPr>
            <w:pBdr>
              <w:top w:space="0" w:sz="0" w:val="nil"/>
              <w:left w:space="0" w:sz="0" w:val="nil"/>
              <w:bottom w:space="0" w:sz="0" w:val="nil"/>
              <w:right w:space="0" w:sz="0" w:val="nil"/>
              <w:between w:space="0" w:sz="0" w:val="nil"/>
            </w:pBdr>
            <w:shd w:fill="auto" w:val="clear"/>
            <w:ind w:left="720" w:hanging="360"/>
            <w:jc w:val="both"/>
          </w:pPr>
        </w:pPrChange>
      </w:pPr>
      <w:hyperlink r:id="rId63">
        <w:r w:rsidDel="00000000" w:rsidR="00000000" w:rsidRPr="00000000">
          <w:rPr>
            <w:color w:val="1155cc"/>
            <w:sz w:val="24"/>
            <w:szCs w:val="24"/>
            <w:u w:val="single"/>
            <w:rtl w:val="0"/>
            <w:rPrChange w:author="weet li" w:id="3" w:date="2018-07-25T14:18:46Z">
              <w:rPr>
                <w:color w:val="1155cc"/>
                <w:u w:val="single"/>
              </w:rPr>
            </w:rPrChange>
          </w:rPr>
          <w:t xml:space="preserve">BrowserPluginGuestManager</w:t>
        </w:r>
      </w:hyperlink>
      <w:r w:rsidDel="00000000" w:rsidR="00000000" w:rsidRPr="00000000">
        <w:rPr>
          <w:sz w:val="24"/>
          <w:szCs w:val="24"/>
          <w:rtl w:val="0"/>
          <w:rPrChange w:author="weet li" w:id="3" w:date="2018-07-25T14:18:46Z">
            <w:rPr/>
          </w:rPrChange>
        </w:rPr>
        <w:t xml:space="preserve">: Offloads guest management and routing operations outside of the content layer.</w:t>
      </w:r>
    </w:p>
    <w:p w:rsidR="00000000" w:rsidDel="00000000" w:rsidP="00000000" w:rsidRDefault="00000000" w:rsidRPr="00000000" w14:paraId="0000009E">
      <w:pPr>
        <w:numPr>
          <w:ilvl w:val="0"/>
          <w:numId w:val="5"/>
        </w:numPr>
        <w:pBdr>
          <w:top w:space="0" w:sz="0" w:val="nil"/>
          <w:left w:space="0" w:sz="0" w:val="nil"/>
          <w:bottom w:space="0" w:sz="0" w:val="nil"/>
          <w:right w:space="0" w:sz="0" w:val="nil"/>
          <w:between w:space="0" w:sz="0" w:val="nil"/>
        </w:pBdr>
        <w:shd w:fill="auto" w:val="clear"/>
        <w:ind w:left="720" w:hanging="360"/>
        <w:jc w:val="both"/>
        <w:rPr>
          <w:sz w:val="24"/>
          <w:szCs w:val="24"/>
          <w:rPrChange w:author="weet li" w:id="3" w:date="2018-07-25T14:18:46Z">
            <w:rPr>
              <w:u w:val="none"/>
            </w:rPr>
          </w:rPrChange>
        </w:rPr>
        <w:pPrChange w:author="weet li" w:id="0" w:date="2018-07-25T14:18:46Z">
          <w:pPr>
            <w:numPr>
              <w:ilvl w:val="0"/>
              <w:numId w:val="5"/>
            </w:numPr>
            <w:pBdr>
              <w:top w:space="0" w:sz="0" w:val="nil"/>
              <w:left w:space="0" w:sz="0" w:val="nil"/>
              <w:bottom w:space="0" w:sz="0" w:val="nil"/>
              <w:right w:space="0" w:sz="0" w:val="nil"/>
              <w:between w:space="0" w:sz="0" w:val="nil"/>
            </w:pBdr>
            <w:shd w:fill="auto" w:val="clear"/>
            <w:ind w:left="720" w:hanging="360"/>
            <w:jc w:val="both"/>
          </w:pPr>
        </w:pPrChange>
      </w:pPr>
      <w:hyperlink r:id="rId64">
        <w:r w:rsidDel="00000000" w:rsidR="00000000" w:rsidRPr="00000000">
          <w:rPr>
            <w:color w:val="1155cc"/>
            <w:sz w:val="24"/>
            <w:szCs w:val="24"/>
            <w:u w:val="single"/>
            <w:rtl w:val="0"/>
            <w:rPrChange w:author="weet li" w:id="3" w:date="2018-07-25T14:18:46Z">
              <w:rPr>
                <w:color w:val="1155cc"/>
                <w:u w:val="single"/>
              </w:rPr>
            </w:rPrChange>
          </w:rPr>
          <w:t xml:space="preserve">SpecialStoragePolicy</w:t>
        </w:r>
      </w:hyperlink>
      <w:r w:rsidDel="00000000" w:rsidR="00000000" w:rsidRPr="00000000">
        <w:rPr>
          <w:sz w:val="24"/>
          <w:szCs w:val="24"/>
          <w:rtl w:val="0"/>
          <w:rPrChange w:author="weet li" w:id="3" w:date="2018-07-25T14:18:46Z">
            <w:rPr/>
          </w:rPrChange>
        </w:rPr>
        <w:t xml:space="preserve">: Access to the storage subsystems: special rights are granted to 'extensions' and 'applications'.</w:t>
      </w:r>
    </w:p>
    <w:p w:rsidR="00000000" w:rsidDel="00000000" w:rsidP="00000000" w:rsidRDefault="00000000" w:rsidRPr="00000000" w14:paraId="0000009F">
      <w:pPr>
        <w:numPr>
          <w:ilvl w:val="0"/>
          <w:numId w:val="5"/>
        </w:numPr>
        <w:pBdr>
          <w:top w:space="0" w:sz="0" w:val="nil"/>
          <w:left w:space="0" w:sz="0" w:val="nil"/>
          <w:bottom w:space="0" w:sz="0" w:val="nil"/>
          <w:right w:space="0" w:sz="0" w:val="nil"/>
          <w:between w:space="0" w:sz="0" w:val="nil"/>
        </w:pBdr>
        <w:shd w:fill="auto" w:val="clear"/>
        <w:ind w:left="720" w:hanging="360"/>
        <w:jc w:val="both"/>
        <w:rPr>
          <w:sz w:val="24"/>
          <w:szCs w:val="24"/>
          <w:rPrChange w:author="weet li" w:id="3" w:date="2018-07-25T14:18:46Z">
            <w:rPr>
              <w:u w:val="none"/>
            </w:rPr>
          </w:rPrChange>
        </w:rPr>
        <w:pPrChange w:author="weet li" w:id="0" w:date="2018-07-25T14:18:46Z">
          <w:pPr>
            <w:numPr>
              <w:ilvl w:val="0"/>
              <w:numId w:val="5"/>
            </w:numPr>
            <w:pBdr>
              <w:top w:space="0" w:sz="0" w:val="nil"/>
              <w:left w:space="0" w:sz="0" w:val="nil"/>
              <w:bottom w:space="0" w:sz="0" w:val="nil"/>
              <w:right w:space="0" w:sz="0" w:val="nil"/>
              <w:between w:space="0" w:sz="0" w:val="nil"/>
            </w:pBdr>
            <w:shd w:fill="auto" w:val="clear"/>
            <w:ind w:left="720" w:hanging="360"/>
            <w:jc w:val="both"/>
          </w:pPr>
        </w:pPrChange>
      </w:pPr>
      <w:hyperlink r:id="rId65">
        <w:r w:rsidDel="00000000" w:rsidR="00000000" w:rsidRPr="00000000">
          <w:rPr>
            <w:color w:val="1155cc"/>
            <w:sz w:val="24"/>
            <w:szCs w:val="24"/>
            <w:u w:val="single"/>
            <w:rtl w:val="0"/>
            <w:rPrChange w:author="weet li" w:id="3" w:date="2018-07-25T14:18:46Z">
              <w:rPr>
                <w:color w:val="1155cc"/>
                <w:u w:val="single"/>
              </w:rPr>
            </w:rPrChange>
          </w:rPr>
          <w:t xml:space="preserve">PushMessagingService</w:t>
        </w:r>
      </w:hyperlink>
      <w:r w:rsidDel="00000000" w:rsidR="00000000" w:rsidRPr="00000000">
        <w:rPr>
          <w:sz w:val="24"/>
          <w:szCs w:val="24"/>
          <w:rtl w:val="0"/>
          <w:rPrChange w:author="weet li" w:id="3" w:date="2018-07-25T14:18:46Z">
            <w:rPr/>
          </w:rPrChange>
        </w:rPr>
        <w:t xml:space="preserve">: The Push API uses for talking to push messaging services.</w:t>
      </w:r>
    </w:p>
    <w:p w:rsidR="00000000" w:rsidDel="00000000" w:rsidP="00000000" w:rsidRDefault="00000000" w:rsidRPr="00000000" w14:paraId="000000A0">
      <w:pPr>
        <w:numPr>
          <w:ilvl w:val="0"/>
          <w:numId w:val="5"/>
        </w:numPr>
        <w:pBdr>
          <w:top w:space="0" w:sz="0" w:val="nil"/>
          <w:left w:space="0" w:sz="0" w:val="nil"/>
          <w:bottom w:space="0" w:sz="0" w:val="nil"/>
          <w:right w:space="0" w:sz="0" w:val="nil"/>
          <w:between w:space="0" w:sz="0" w:val="nil"/>
        </w:pBdr>
        <w:shd w:fill="auto" w:val="clear"/>
        <w:ind w:left="720" w:hanging="360"/>
        <w:jc w:val="both"/>
        <w:rPr>
          <w:sz w:val="24"/>
          <w:szCs w:val="24"/>
          <w:rPrChange w:author="weet li" w:id="3" w:date="2018-07-25T14:18:46Z">
            <w:rPr>
              <w:u w:val="none"/>
            </w:rPr>
          </w:rPrChange>
        </w:rPr>
        <w:pPrChange w:author="weet li" w:id="0" w:date="2018-07-25T14:18:46Z">
          <w:pPr>
            <w:numPr>
              <w:ilvl w:val="0"/>
              <w:numId w:val="5"/>
            </w:numPr>
            <w:pBdr>
              <w:top w:space="0" w:sz="0" w:val="nil"/>
              <w:left w:space="0" w:sz="0" w:val="nil"/>
              <w:bottom w:space="0" w:sz="0" w:val="nil"/>
              <w:right w:space="0" w:sz="0" w:val="nil"/>
              <w:between w:space="0" w:sz="0" w:val="nil"/>
            </w:pBdr>
            <w:shd w:fill="auto" w:val="clear"/>
            <w:ind w:left="720" w:hanging="360"/>
            <w:jc w:val="both"/>
          </w:pPr>
        </w:pPrChange>
      </w:pPr>
      <w:hyperlink r:id="rId66">
        <w:r w:rsidDel="00000000" w:rsidR="00000000" w:rsidRPr="00000000">
          <w:rPr>
            <w:color w:val="1155cc"/>
            <w:sz w:val="24"/>
            <w:szCs w:val="24"/>
            <w:u w:val="single"/>
            <w:rtl w:val="0"/>
            <w:rPrChange w:author="weet li" w:id="3" w:date="2018-07-25T14:18:46Z">
              <w:rPr>
                <w:color w:val="1155cc"/>
                <w:u w:val="single"/>
              </w:rPr>
            </w:rPrChange>
          </w:rPr>
          <w:t xml:space="preserve">SSLHostStateDelegate</w:t>
        </w:r>
      </w:hyperlink>
      <w:r w:rsidDel="00000000" w:rsidR="00000000" w:rsidRPr="00000000">
        <w:rPr>
          <w:sz w:val="24"/>
          <w:szCs w:val="24"/>
          <w:rtl w:val="0"/>
          <w:rPrChange w:author="weet li" w:id="3" w:date="2018-07-25T14:18:46Z">
            <w:rPr/>
          </w:rPrChange>
        </w:rPr>
        <w:t xml:space="preserve">: Encapsulates the host-specific state for SSL errors.</w:t>
      </w:r>
    </w:p>
    <w:p w:rsidR="00000000" w:rsidDel="00000000" w:rsidP="00000000" w:rsidRDefault="00000000" w:rsidRPr="00000000" w14:paraId="000000A1">
      <w:pPr>
        <w:numPr>
          <w:ilvl w:val="0"/>
          <w:numId w:val="5"/>
        </w:numPr>
        <w:pBdr>
          <w:top w:space="0" w:sz="0" w:val="nil"/>
          <w:left w:space="0" w:sz="0" w:val="nil"/>
          <w:bottom w:space="0" w:sz="0" w:val="nil"/>
          <w:right w:space="0" w:sz="0" w:val="nil"/>
          <w:between w:space="0" w:sz="0" w:val="nil"/>
        </w:pBdr>
        <w:shd w:fill="auto" w:val="clear"/>
        <w:ind w:left="720" w:hanging="360"/>
        <w:jc w:val="both"/>
        <w:rPr>
          <w:sz w:val="24"/>
          <w:szCs w:val="24"/>
          <w:rPrChange w:author="weet li" w:id="3" w:date="2018-07-25T14:18:46Z">
            <w:rPr>
              <w:u w:val="none"/>
            </w:rPr>
          </w:rPrChange>
        </w:rPr>
        <w:pPrChange w:author="weet li" w:id="0" w:date="2018-07-25T14:18:46Z">
          <w:pPr>
            <w:numPr>
              <w:ilvl w:val="0"/>
              <w:numId w:val="5"/>
            </w:numPr>
            <w:pBdr>
              <w:top w:space="0" w:sz="0" w:val="nil"/>
              <w:left w:space="0" w:sz="0" w:val="nil"/>
              <w:bottom w:space="0" w:sz="0" w:val="nil"/>
              <w:right w:space="0" w:sz="0" w:val="nil"/>
              <w:between w:space="0" w:sz="0" w:val="nil"/>
            </w:pBdr>
            <w:shd w:fill="auto" w:val="clear"/>
            <w:ind w:left="720" w:hanging="360"/>
            <w:jc w:val="both"/>
          </w:pPr>
        </w:pPrChange>
      </w:pPr>
      <w:hyperlink r:id="rId67">
        <w:r w:rsidDel="00000000" w:rsidR="00000000" w:rsidRPr="00000000">
          <w:rPr>
            <w:color w:val="1155cc"/>
            <w:sz w:val="24"/>
            <w:szCs w:val="24"/>
            <w:u w:val="single"/>
            <w:rtl w:val="0"/>
            <w:rPrChange w:author="weet li" w:id="3" w:date="2018-07-25T14:18:46Z">
              <w:rPr>
                <w:color w:val="1155cc"/>
                <w:u w:val="single"/>
              </w:rPr>
            </w:rPrChange>
          </w:rPr>
          <w:t xml:space="preserve">PermissionManager</w:t>
        </w:r>
      </w:hyperlink>
      <w:r w:rsidDel="00000000" w:rsidR="00000000" w:rsidRPr="00000000">
        <w:rPr>
          <w:sz w:val="24"/>
          <w:szCs w:val="24"/>
          <w:rtl w:val="0"/>
          <w:rPrChange w:author="weet li" w:id="3" w:date="2018-07-25T14:18:46Z">
            <w:rPr/>
          </w:rPrChange>
        </w:rPr>
        <w:t xml:space="preserve">: Manages feature (e.g. geolocation) permissions (requesting, cancellation, etc...).</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jc w:val="both"/>
        <w:rPr>
          <w:sz w:val="24"/>
          <w:szCs w:val="24"/>
          <w:rPrChange w:author="weet li" w:id="3" w:date="2018-07-25T14:18:46Z">
            <w:rPr/>
          </w:rPrChange>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jc w:val="both"/>
        <w:rPr>
          <w:sz w:val="24"/>
          <w:szCs w:val="24"/>
          <w:rPrChange w:author="weet li" w:id="3" w:date="2018-07-25T14:18:46Z">
            <w:rPr/>
          </w:rPrChange>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jc w:val="both"/>
        <w:rPr>
          <w:sz w:val="24"/>
          <w:szCs w:val="24"/>
          <w:rPrChange w:author="weet li" w:id="3" w:date="2018-07-25T14:18:46Z">
            <w:rPr/>
          </w:rPrChange>
        </w:rPr>
      </w:pPr>
      <w:r w:rsidDel="00000000" w:rsidR="00000000" w:rsidRPr="00000000">
        <w:rPr>
          <w:sz w:val="24"/>
          <w:szCs w:val="24"/>
          <w:rtl w:val="0"/>
          <w:rPrChange w:author="weet li" w:id="3" w:date="2018-07-25T14:18:46Z">
            <w:rPr/>
          </w:rPrChange>
        </w:rPr>
        <w:t xml:space="preserve">The </w:t>
      </w:r>
      <w:hyperlink r:id="rId68">
        <w:r w:rsidDel="00000000" w:rsidR="00000000" w:rsidRPr="00000000">
          <w:rPr>
            <w:color w:val="1155cc"/>
            <w:sz w:val="24"/>
            <w:szCs w:val="24"/>
            <w:u w:val="single"/>
            <w:rtl w:val="0"/>
            <w:rPrChange w:author="weet li" w:id="3" w:date="2018-07-25T14:18:46Z">
              <w:rPr>
                <w:color w:val="1155cc"/>
                <w:u w:val="single"/>
              </w:rPr>
            </w:rPrChange>
          </w:rPr>
          <w:t xml:space="preserve">URLRequest</w:t>
        </w:r>
      </w:hyperlink>
      <w:r w:rsidDel="00000000" w:rsidR="00000000" w:rsidRPr="00000000">
        <w:rPr>
          <w:sz w:val="24"/>
          <w:szCs w:val="24"/>
          <w:rtl w:val="0"/>
          <w:rPrChange w:author="weet li" w:id="3" w:date="2018-07-25T14:18:46Z">
            <w:rPr/>
          </w:rPrChange>
        </w:rPr>
        <w:t xml:space="preserve"> class represents the asynchronous load of a data stream from an URL and the </w:t>
      </w:r>
      <w:hyperlink r:id="rId69">
        <w:r w:rsidDel="00000000" w:rsidR="00000000" w:rsidRPr="00000000">
          <w:rPr>
            <w:color w:val="1155cc"/>
            <w:sz w:val="24"/>
            <w:szCs w:val="24"/>
            <w:u w:val="single"/>
            <w:rtl w:val="0"/>
            <w:rPrChange w:author="weet li" w:id="3" w:date="2018-07-25T14:18:46Z">
              <w:rPr>
                <w:color w:val="1155cc"/>
                <w:u w:val="single"/>
              </w:rPr>
            </w:rPrChange>
          </w:rPr>
          <w:t xml:space="preserve">URLRequestContext</w:t>
        </w:r>
      </w:hyperlink>
      <w:r w:rsidDel="00000000" w:rsidR="00000000" w:rsidRPr="00000000">
        <w:rPr>
          <w:sz w:val="24"/>
          <w:szCs w:val="24"/>
          <w:rtl w:val="0"/>
          <w:rPrChange w:author="weet li" w:id="3" w:date="2018-07-25T14:18:46Z">
            <w:rPr/>
          </w:rPrChange>
        </w:rPr>
        <w:t xml:space="preserve"> provides application-specific context for its instances. An embedder can customize the </w:t>
      </w:r>
      <w:hyperlink r:id="rId70">
        <w:r w:rsidDel="00000000" w:rsidR="00000000" w:rsidRPr="00000000">
          <w:rPr>
            <w:color w:val="1155cc"/>
            <w:sz w:val="24"/>
            <w:szCs w:val="24"/>
            <w:u w:val="single"/>
            <w:rtl w:val="0"/>
            <w:rPrChange w:author="weet li" w:id="3" w:date="2018-07-25T14:18:46Z">
              <w:rPr>
                <w:color w:val="1155cc"/>
                <w:u w:val="single"/>
              </w:rPr>
            </w:rPrChange>
          </w:rPr>
          <w:t xml:space="preserve">URLRequestContext</w:t>
        </w:r>
      </w:hyperlink>
      <w:r w:rsidDel="00000000" w:rsidR="00000000" w:rsidRPr="00000000">
        <w:rPr>
          <w:sz w:val="24"/>
          <w:szCs w:val="24"/>
          <w:rtl w:val="0"/>
          <w:rPrChange w:author="weet li" w:id="3" w:date="2018-07-25T14:18:46Z">
            <w:rPr/>
          </w:rPrChange>
        </w:rPr>
        <w:t xml:space="preserve"> objects through the </w:t>
      </w:r>
      <w:hyperlink r:id="rId71">
        <w:r w:rsidDel="00000000" w:rsidR="00000000" w:rsidRPr="00000000">
          <w:rPr>
            <w:color w:val="1155cc"/>
            <w:sz w:val="24"/>
            <w:szCs w:val="24"/>
            <w:u w:val="single"/>
            <w:rtl w:val="0"/>
            <w:rPrChange w:author="weet li" w:id="3" w:date="2018-07-25T14:18:46Z">
              <w:rPr>
                <w:color w:val="1155cc"/>
                <w:u w:val="single"/>
              </w:rPr>
            </w:rPrChange>
          </w:rPr>
          <w:t xml:space="preserve">URLRequestContextGetter</w:t>
        </w:r>
      </w:hyperlink>
      <w:r w:rsidDel="00000000" w:rsidR="00000000" w:rsidRPr="00000000">
        <w:rPr>
          <w:sz w:val="24"/>
          <w:szCs w:val="24"/>
          <w:rtl w:val="0"/>
          <w:rPrChange w:author="weet li" w:id="3" w:date="2018-07-25T14:18:46Z">
            <w:rPr/>
          </w:rPrChange>
        </w:rPr>
        <w:t xml:space="preserve"> interface: </w:t>
      </w:r>
      <w:hyperlink r:id="rId72">
        <w:r w:rsidDel="00000000" w:rsidR="00000000" w:rsidRPr="00000000">
          <w:rPr>
            <w:color w:val="1155cc"/>
            <w:sz w:val="24"/>
            <w:szCs w:val="24"/>
            <w:u w:val="single"/>
            <w:rtl w:val="0"/>
            <w:rPrChange w:author="weet li" w:id="3" w:date="2018-07-25T14:18:46Z">
              <w:rPr>
                <w:color w:val="1155cc"/>
                <w:u w:val="single"/>
              </w:rPr>
            </w:rPrChange>
          </w:rPr>
          <w:t xml:space="preserve">Storage</w:t>
        </w:r>
      </w:hyperlink>
      <w:r w:rsidDel="00000000" w:rsidR="00000000" w:rsidRPr="00000000">
        <w:rPr>
          <w:sz w:val="24"/>
          <w:szCs w:val="24"/>
          <w:rtl w:val="0"/>
          <w:rPrChange w:author="weet li" w:id="3" w:date="2018-07-25T14:18:46Z">
            <w:rPr/>
          </w:rPrChange>
        </w:rPr>
        <w:t xml:space="preserve">, </w:t>
      </w:r>
      <w:hyperlink r:id="rId73">
        <w:r w:rsidDel="00000000" w:rsidR="00000000" w:rsidRPr="00000000">
          <w:rPr>
            <w:color w:val="1155cc"/>
            <w:sz w:val="24"/>
            <w:szCs w:val="24"/>
            <w:u w:val="single"/>
            <w:rtl w:val="0"/>
            <w:rPrChange w:author="weet li" w:id="3" w:date="2018-07-25T14:18:46Z">
              <w:rPr>
                <w:color w:val="1155cc"/>
                <w:u w:val="single"/>
              </w:rPr>
            </w:rPrChange>
          </w:rPr>
          <w:t xml:space="preserve">Proxy Service</w:t>
        </w:r>
      </w:hyperlink>
      <w:r w:rsidDel="00000000" w:rsidR="00000000" w:rsidRPr="00000000">
        <w:rPr>
          <w:sz w:val="24"/>
          <w:szCs w:val="24"/>
          <w:rtl w:val="0"/>
          <w:rPrChange w:author="weet li" w:id="3" w:date="2018-07-25T14:18:46Z">
            <w:rPr/>
          </w:rPrChange>
        </w:rPr>
        <w:t xml:space="preserve">, </w:t>
      </w:r>
      <w:hyperlink r:id="rId74">
        <w:r w:rsidDel="00000000" w:rsidR="00000000" w:rsidRPr="00000000">
          <w:rPr>
            <w:color w:val="1155cc"/>
            <w:sz w:val="24"/>
            <w:szCs w:val="24"/>
            <w:u w:val="single"/>
            <w:rtl w:val="0"/>
            <w:rPrChange w:author="weet li" w:id="3" w:date="2018-07-25T14:18:46Z">
              <w:rPr>
                <w:color w:val="1155cc"/>
                <w:u w:val="single"/>
              </w:rPr>
            </w:rPrChange>
          </w:rPr>
          <w:t xml:space="preserve">Cert Verifier</w:t>
        </w:r>
      </w:hyperlink>
      <w:r w:rsidDel="00000000" w:rsidR="00000000" w:rsidRPr="00000000">
        <w:rPr>
          <w:sz w:val="24"/>
          <w:szCs w:val="24"/>
          <w:rtl w:val="0"/>
          <w:rPrChange w:author="weet li" w:id="3" w:date="2018-07-25T14:18:46Z">
            <w:rPr/>
          </w:rPrChange>
        </w:rPr>
        <w:t xml:space="preserve"> (ignore cert error), </w:t>
      </w:r>
      <w:hyperlink r:id="rId75">
        <w:r w:rsidDel="00000000" w:rsidR="00000000" w:rsidRPr="00000000">
          <w:rPr>
            <w:color w:val="1155cc"/>
            <w:sz w:val="24"/>
            <w:szCs w:val="24"/>
            <w:u w:val="single"/>
            <w:rtl w:val="0"/>
            <w:rPrChange w:author="weet li" w:id="3" w:date="2018-07-25T14:18:46Z">
              <w:rPr>
                <w:color w:val="1155cc"/>
                <w:u w:val="single"/>
              </w:rPr>
            </w:rPrChange>
          </w:rPr>
          <w:t xml:space="preserve">SSL Config Service</w:t>
        </w:r>
      </w:hyperlink>
      <w:r w:rsidDel="00000000" w:rsidR="00000000" w:rsidRPr="00000000">
        <w:rPr>
          <w:sz w:val="24"/>
          <w:szCs w:val="24"/>
          <w:rtl w:val="0"/>
          <w:rPrChange w:author="weet li" w:id="3" w:date="2018-07-25T14:18:46Z">
            <w:rPr/>
          </w:rPrChange>
        </w:rPr>
        <w:t xml:space="preserve">, </w:t>
      </w:r>
      <w:hyperlink r:id="rId76">
        <w:r w:rsidDel="00000000" w:rsidR="00000000" w:rsidRPr="00000000">
          <w:rPr>
            <w:color w:val="1155cc"/>
            <w:sz w:val="24"/>
            <w:szCs w:val="24"/>
            <w:u w:val="single"/>
            <w:rtl w:val="0"/>
            <w:rPrChange w:author="weet li" w:id="3" w:date="2018-07-25T14:18:46Z">
              <w:rPr>
                <w:color w:val="1155cc"/>
                <w:u w:val="single"/>
              </w:rPr>
            </w:rPrChange>
          </w:rPr>
          <w:t xml:space="preserve">Host Resolver</w:t>
        </w:r>
      </w:hyperlink>
      <w:r w:rsidDel="00000000" w:rsidR="00000000" w:rsidRPr="00000000">
        <w:rPr>
          <w:sz w:val="24"/>
          <w:szCs w:val="24"/>
          <w:rtl w:val="0"/>
          <w:rPrChange w:author="weet li" w:id="3" w:date="2018-07-25T14:18:46Z">
            <w:rPr/>
          </w:rPrChange>
        </w:rPr>
        <w:t xml:space="preserve">, </w:t>
      </w:r>
      <w:hyperlink r:id="rId77">
        <w:r w:rsidDel="00000000" w:rsidR="00000000" w:rsidRPr="00000000">
          <w:rPr>
            <w:color w:val="1155cc"/>
            <w:sz w:val="24"/>
            <w:szCs w:val="24"/>
            <w:u w:val="single"/>
            <w:rtl w:val="0"/>
            <w:rPrChange w:author="weet li" w:id="3" w:date="2018-07-25T14:18:46Z">
              <w:rPr>
                <w:color w:val="1155cc"/>
                <w:u w:val="single"/>
              </w:rPr>
            </w:rPrChange>
          </w:rPr>
          <w:t xml:space="preserve">Http Auth Handler</w:t>
        </w:r>
      </w:hyperlink>
      <w:r w:rsidDel="00000000" w:rsidR="00000000" w:rsidRPr="00000000">
        <w:rPr>
          <w:sz w:val="24"/>
          <w:szCs w:val="24"/>
          <w:rtl w:val="0"/>
          <w:rPrChange w:author="weet li" w:id="3" w:date="2018-07-25T14:18:46Z">
            <w:rPr/>
          </w:rPrChange>
        </w:rPr>
        <w:t xml:space="preserve">, </w:t>
      </w:r>
      <w:hyperlink r:id="rId78">
        <w:r w:rsidDel="00000000" w:rsidR="00000000" w:rsidRPr="00000000">
          <w:rPr>
            <w:color w:val="1155cc"/>
            <w:sz w:val="24"/>
            <w:szCs w:val="24"/>
            <w:u w:val="single"/>
            <w:rtl w:val="0"/>
            <w:rPrChange w:author="weet li" w:id="3" w:date="2018-07-25T14:18:46Z">
              <w:rPr>
                <w:color w:val="1155cc"/>
                <w:u w:val="single"/>
              </w:rPr>
            </w:rPrChange>
          </w:rPr>
          <w:t xml:space="preserve">Cookie Store</w:t>
        </w:r>
      </w:hyperlink>
      <w:r w:rsidDel="00000000" w:rsidR="00000000" w:rsidRPr="00000000">
        <w:rPr>
          <w:sz w:val="24"/>
          <w:szCs w:val="24"/>
          <w:rtl w:val="0"/>
          <w:rPrChange w:author="weet li" w:id="3" w:date="2018-07-25T14:18:46Z">
            <w:rPr/>
          </w:rPrChange>
        </w:rPr>
        <w:t xml:space="preserve">, </w:t>
      </w:r>
      <w:hyperlink r:id="rId79">
        <w:r w:rsidDel="00000000" w:rsidR="00000000" w:rsidRPr="00000000">
          <w:rPr>
            <w:color w:val="1155cc"/>
            <w:sz w:val="24"/>
            <w:szCs w:val="24"/>
            <w:u w:val="single"/>
            <w:rtl w:val="0"/>
            <w:rPrChange w:author="weet li" w:id="3" w:date="2018-07-25T14:18:46Z">
              <w:rPr>
                <w:color w:val="1155cc"/>
                <w:u w:val="single"/>
              </w:rPr>
            </w:rPrChange>
          </w:rPr>
          <w:t xml:space="preserve">User Agent</w:t>
        </w:r>
      </w:hyperlink>
      <w:r w:rsidDel="00000000" w:rsidR="00000000" w:rsidRPr="00000000">
        <w:rPr>
          <w:sz w:val="24"/>
          <w:szCs w:val="24"/>
          <w:rtl w:val="0"/>
          <w:rPrChange w:author="weet li" w:id="3" w:date="2018-07-25T14:18:46Z">
            <w:rPr/>
          </w:rPrChange>
        </w:rPr>
        <w:t xml:space="preserve">, etc...</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jc w:val="both"/>
        <w:rPr>
          <w:sz w:val="24"/>
          <w:szCs w:val="24"/>
          <w:rPrChange w:author="weet li" w:id="3" w:date="2018-07-25T14:18:46Z">
            <w:rPr/>
          </w:rPrChange>
        </w:rPr>
      </w:pPr>
      <w:hyperlink r:id="rId80">
        <w:r w:rsidDel="00000000" w:rsidR="00000000" w:rsidRPr="00000000">
          <w:rPr>
            <w:color w:val="1155cc"/>
            <w:sz w:val="24"/>
            <w:szCs w:val="24"/>
            <w:u w:val="single"/>
            <w:rtl w:val="0"/>
            <w:rPrChange w:author="weet li" w:id="3" w:date="2018-07-25T14:18:46Z">
              <w:rPr>
                <w:color w:val="1155cc"/>
                <w:u w:val="single"/>
              </w:rPr>
            </w:rPrChange>
          </w:rPr>
          <w:t xml:space="preserve">Sprocket</w:t>
        </w:r>
      </w:hyperlink>
      <w:r w:rsidDel="00000000" w:rsidR="00000000" w:rsidRPr="00000000">
        <w:rPr>
          <w:sz w:val="24"/>
          <w:szCs w:val="24"/>
          <w:rtl w:val="0"/>
          <w:rPrChange w:author="weet li" w:id="3" w:date="2018-07-25T14:18:46Z">
            <w:rPr/>
          </w:rPrChange>
        </w:rPr>
        <w:t xml:space="preserve"> uses the default classes, but we will continuously</w:t>
      </w:r>
      <w:r w:rsidDel="00000000" w:rsidR="00000000" w:rsidRPr="00000000">
        <w:rPr>
          <w:sz w:val="24"/>
          <w:szCs w:val="24"/>
          <w:rtl w:val="0"/>
          <w:rPrChange w:author="weet li" w:id="3" w:date="2018-07-25T14:18:46Z">
            <w:rPr/>
          </w:rPrChange>
        </w:rPr>
        <w:t xml:space="preserve"> </w:t>
      </w:r>
      <w:r w:rsidDel="00000000" w:rsidR="00000000" w:rsidRPr="00000000">
        <w:rPr>
          <w:sz w:val="24"/>
          <w:szCs w:val="24"/>
          <w:rtl w:val="0"/>
          <w:rPrChange w:author="weet li" w:id="3" w:date="2018-07-25T14:18:46Z">
            <w:rPr/>
          </w:rPrChange>
        </w:rPr>
        <w:t xml:space="preserve">extend these with custom implementations (e.g. M1: Auth handler).</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jc w:val="both"/>
        <w:rPr>
          <w:sz w:val="24"/>
          <w:szCs w:val="24"/>
          <w:rPrChange w:author="weet li" w:id="3" w:date="2018-07-25T14:18:46Z">
            <w:rPr/>
          </w:rPrChange>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jc w:val="both"/>
        <w:rPr>
          <w:sz w:val="24"/>
          <w:szCs w:val="24"/>
          <w:rPrChange w:author="weet li" w:id="3" w:date="2018-07-25T14:18:46Z">
            <w:rPr/>
          </w:rPrChange>
        </w:rPr>
      </w:pPr>
      <w:r w:rsidDel="00000000" w:rsidR="00000000" w:rsidRPr="00000000">
        <w:rPr>
          <w:sz w:val="24"/>
          <w:szCs w:val="24"/>
          <w:rtl w:val="0"/>
          <w:rPrChange w:author="weet li" w:id="3" w:date="2018-07-25T14:18:46Z">
            <w:rPr/>
          </w:rPrChange>
        </w:rPr>
        <w:t xml:space="preserve">The </w:t>
      </w:r>
      <w:hyperlink r:id="rId81">
        <w:r w:rsidDel="00000000" w:rsidR="00000000" w:rsidRPr="00000000">
          <w:rPr>
            <w:color w:val="1155cc"/>
            <w:sz w:val="24"/>
            <w:szCs w:val="24"/>
            <w:u w:val="single"/>
            <w:rtl w:val="0"/>
            <w:rPrChange w:author="weet li" w:id="3" w:date="2018-07-25T14:18:46Z">
              <w:rPr>
                <w:color w:val="1155cc"/>
                <w:u w:val="single"/>
              </w:rPr>
            </w:rPrChange>
          </w:rPr>
          <w:t xml:space="preserve">SprocketWebContents</w:t>
        </w:r>
      </w:hyperlink>
      <w:r w:rsidDel="00000000" w:rsidR="00000000" w:rsidRPr="00000000">
        <w:rPr>
          <w:sz w:val="24"/>
          <w:szCs w:val="24"/>
          <w:rtl w:val="0"/>
          <w:rPrChange w:author="weet li" w:id="3" w:date="2018-07-25T14:18:46Z">
            <w:rPr/>
          </w:rPrChange>
        </w:rPr>
        <w:t xml:space="preserve"> class is our wrapper for Chromium’s </w:t>
      </w:r>
      <w:hyperlink r:id="rId82">
        <w:r w:rsidDel="00000000" w:rsidR="00000000" w:rsidRPr="00000000">
          <w:rPr>
            <w:color w:val="1155cc"/>
            <w:sz w:val="24"/>
            <w:szCs w:val="24"/>
            <w:u w:val="single"/>
            <w:rtl w:val="0"/>
            <w:rPrChange w:author="weet li" w:id="3" w:date="2018-07-25T14:18:46Z">
              <w:rPr>
                <w:color w:val="1155cc"/>
                <w:u w:val="single"/>
              </w:rPr>
            </w:rPrChange>
          </w:rPr>
          <w:t xml:space="preserve">WebContents</w:t>
        </w:r>
      </w:hyperlink>
      <w:r w:rsidDel="00000000" w:rsidR="00000000" w:rsidRPr="00000000">
        <w:rPr>
          <w:sz w:val="24"/>
          <w:szCs w:val="24"/>
          <w:rtl w:val="0"/>
          <w:rPrChange w:author="weet li" w:id="3" w:date="2018-07-25T14:18:46Z">
            <w:rPr/>
          </w:rPrChange>
        </w:rPr>
        <w:t xml:space="preserve">. This </w:t>
      </w:r>
      <w:r w:rsidDel="00000000" w:rsidR="00000000" w:rsidRPr="00000000">
        <w:rPr>
          <w:sz w:val="24"/>
          <w:szCs w:val="24"/>
          <w:rtl w:val="0"/>
          <w:rPrChange w:author="weet li" w:id="3" w:date="2018-07-25T14:18:46Z">
            <w:rPr/>
          </w:rPrChange>
        </w:rPr>
        <w:t xml:space="preserve">is</w:t>
      </w:r>
      <w:r w:rsidDel="00000000" w:rsidR="00000000" w:rsidRPr="00000000">
        <w:rPr>
          <w:sz w:val="24"/>
          <w:szCs w:val="24"/>
          <w:rtl w:val="0"/>
          <w:rPrChange w:author="weet li" w:id="3" w:date="2018-07-25T14:18:46Z">
            <w:rPr/>
          </w:rPrChange>
        </w:rPr>
        <w:t xml:space="preserve"> the core class in </w:t>
      </w:r>
      <w:r w:rsidDel="00000000" w:rsidR="00000000" w:rsidRPr="00000000">
        <w:rPr>
          <w:rFonts w:ascii="Courier New" w:cs="Courier New" w:eastAsia="Courier New" w:hAnsi="Courier New"/>
          <w:sz w:val="24"/>
          <w:szCs w:val="24"/>
          <w:rtl w:val="0"/>
          <w:rPrChange w:author="weet li" w:id="3" w:date="2018-07-25T14:18:46Z">
            <w:rPr>
              <w:rFonts w:ascii="Courier New" w:cs="Courier New" w:eastAsia="Courier New" w:hAnsi="Courier New"/>
            </w:rPr>
          </w:rPrChange>
        </w:rPr>
        <w:t xml:space="preserve">src/</w:t>
      </w:r>
      <w:r w:rsidDel="00000000" w:rsidR="00000000" w:rsidRPr="00000000">
        <w:rPr>
          <w:rFonts w:ascii="Courier New" w:cs="Courier New" w:eastAsia="Courier New" w:hAnsi="Courier New"/>
          <w:sz w:val="24"/>
          <w:szCs w:val="24"/>
          <w:rtl w:val="0"/>
          <w:rPrChange w:author="weet li" w:id="3" w:date="2018-07-25T14:18:46Z">
            <w:rPr>
              <w:rFonts w:ascii="Courier New" w:cs="Courier New" w:eastAsia="Courier New" w:hAnsi="Courier New"/>
            </w:rPr>
          </w:rPrChange>
        </w:rPr>
        <w:t xml:space="preserve">content/</w:t>
      </w:r>
      <w:r w:rsidDel="00000000" w:rsidR="00000000" w:rsidRPr="00000000">
        <w:rPr>
          <w:sz w:val="24"/>
          <w:szCs w:val="24"/>
          <w:rtl w:val="0"/>
          <w:rPrChange w:author="weet li" w:id="3" w:date="2018-07-25T14:18:46Z">
            <w:rPr/>
          </w:rPrChange>
        </w:rPr>
        <w:t xml:space="preserve">. It </w:t>
      </w:r>
      <w:r w:rsidDel="00000000" w:rsidR="00000000" w:rsidRPr="00000000">
        <w:rPr>
          <w:sz w:val="24"/>
          <w:szCs w:val="24"/>
          <w:rtl w:val="0"/>
          <w:rPrChange w:author="weet li" w:id="3" w:date="2018-07-25T14:18:46Z">
            <w:rPr/>
          </w:rPrChange>
        </w:rPr>
        <w:t xml:space="preserve">renders</w:t>
      </w:r>
      <w:r w:rsidDel="00000000" w:rsidR="00000000" w:rsidRPr="00000000">
        <w:rPr>
          <w:sz w:val="24"/>
          <w:szCs w:val="24"/>
          <w:rtl w:val="0"/>
          <w:rPrChange w:author="weet li" w:id="3" w:date="2018-07-25T14:18:46Z">
            <w:rPr/>
          </w:rPrChange>
        </w:rPr>
        <w:t xml:space="preserve"> web content (usually HTML) in a rectangular area and it will do all the </w:t>
      </w:r>
      <w:hyperlink r:id="rId83">
        <w:r w:rsidDel="00000000" w:rsidR="00000000" w:rsidRPr="00000000">
          <w:rPr>
            <w:color w:val="1155cc"/>
            <w:sz w:val="24"/>
            <w:szCs w:val="24"/>
            <w:u w:val="single"/>
            <w:rtl w:val="0"/>
            <w:rPrChange w:author="weet li" w:id="3" w:date="2018-07-25T14:18:46Z">
              <w:rPr>
                <w:color w:val="1155cc"/>
                <w:u w:val="single"/>
              </w:rPr>
            </w:rPrChange>
          </w:rPr>
          <w:t xml:space="preserve">multi-process stuff</w:t>
        </w:r>
      </w:hyperlink>
      <w:r w:rsidDel="00000000" w:rsidR="00000000" w:rsidRPr="00000000">
        <w:rPr>
          <w:sz w:val="24"/>
          <w:szCs w:val="24"/>
          <w:rtl w:val="0"/>
          <w:rPrChange w:author="weet li" w:id="3" w:date="2018-07-25T14:18:46Z">
            <w:rPr/>
          </w:rPrChange>
        </w:rPr>
        <w:t xml:space="preserve"> behind the scenes. In this unit we handle the navigation, toggle fullscreen, open URL, etc. all the web content related operations.</w:t>
        <w:br w:type="textWrapping"/>
        <w:t xml:space="preserve">Each WebContents has exactly one </w:t>
      </w:r>
      <w:hyperlink r:id="rId84">
        <w:r w:rsidDel="00000000" w:rsidR="00000000" w:rsidRPr="00000000">
          <w:rPr>
            <w:color w:val="1155cc"/>
            <w:sz w:val="24"/>
            <w:szCs w:val="24"/>
            <w:u w:val="single"/>
            <w:rtl w:val="0"/>
            <w:rPrChange w:author="weet li" w:id="3" w:date="2018-07-25T14:18:46Z">
              <w:rPr>
                <w:color w:val="1155cc"/>
                <w:u w:val="single"/>
              </w:rPr>
            </w:rPrChange>
          </w:rPr>
          <w:t xml:space="preserve">NavigationController</w:t>
        </w:r>
      </w:hyperlink>
      <w:r w:rsidDel="00000000" w:rsidR="00000000" w:rsidRPr="00000000">
        <w:rPr>
          <w:sz w:val="24"/>
          <w:szCs w:val="24"/>
          <w:rtl w:val="0"/>
          <w:rPrChange w:author="weet li" w:id="3" w:date="2018-07-25T14:18:46Z">
            <w:rPr/>
          </w:rPrChange>
        </w:rPr>
        <w:t xml:space="preserve">; each NavigationController </w:t>
      </w:r>
      <w:hyperlink r:id="rId85">
        <w:r w:rsidDel="00000000" w:rsidR="00000000" w:rsidRPr="00000000">
          <w:rPr>
            <w:color w:val="1155cc"/>
            <w:sz w:val="24"/>
            <w:szCs w:val="24"/>
            <w:u w:val="single"/>
            <w:rtl w:val="0"/>
            <w:rPrChange w:author="weet li" w:id="3" w:date="2018-07-25T14:18:46Z">
              <w:rPr>
                <w:color w:val="1155cc"/>
                <w:u w:val="single"/>
              </w:rPr>
            </w:rPrChange>
          </w:rPr>
          <w:t xml:space="preserve">belongs</w:t>
        </w:r>
      </w:hyperlink>
      <w:r w:rsidDel="00000000" w:rsidR="00000000" w:rsidRPr="00000000">
        <w:rPr>
          <w:sz w:val="24"/>
          <w:szCs w:val="24"/>
          <w:rtl w:val="0"/>
          <w:rPrChange w:author="weet li" w:id="3" w:date="2018-07-25T14:18:46Z">
            <w:rPr/>
          </w:rPrChange>
        </w:rPr>
        <w:t xml:space="preserve"> to one WebContents</w:t>
      </w:r>
      <w:r w:rsidDel="00000000" w:rsidR="00000000" w:rsidRPr="00000000">
        <w:rPr>
          <w:sz w:val="24"/>
          <w:szCs w:val="24"/>
          <w:rtl w:val="0"/>
          <w:rPrChange w:author="weet li" w:id="3" w:date="2018-07-25T14:18:46Z">
            <w:rPr/>
          </w:rPrChange>
        </w:rPr>
        <w:t xml:space="preserve">. The NavigationController can be obtained from </w:t>
      </w:r>
      <w:hyperlink r:id="rId86">
        <w:r w:rsidDel="00000000" w:rsidR="00000000" w:rsidRPr="00000000">
          <w:rPr>
            <w:color w:val="1155cc"/>
            <w:sz w:val="24"/>
            <w:szCs w:val="24"/>
            <w:u w:val="single"/>
            <w:rtl w:val="0"/>
            <w:rPrChange w:author="weet li" w:id="3" w:date="2018-07-25T14:18:46Z">
              <w:rPr>
                <w:color w:val="1155cc"/>
                <w:u w:val="single"/>
              </w:rPr>
            </w:rPrChange>
          </w:rPr>
          <w:t xml:space="preserve">GetController()</w:t>
        </w:r>
      </w:hyperlink>
      <w:r w:rsidDel="00000000" w:rsidR="00000000" w:rsidRPr="00000000">
        <w:rPr>
          <w:sz w:val="24"/>
          <w:szCs w:val="24"/>
          <w:rtl w:val="0"/>
          <w:rPrChange w:author="weet li" w:id="3" w:date="2018-07-25T14:18:46Z">
            <w:rPr/>
          </w:rPrChange>
        </w:rPr>
        <w:t xml:space="preserve">, and is used to load URLs into the WebContents, to</w:t>
      </w:r>
      <w:r w:rsidDel="00000000" w:rsidR="00000000" w:rsidRPr="00000000">
        <w:rPr>
          <w:sz w:val="24"/>
          <w:szCs w:val="24"/>
          <w:rtl w:val="0"/>
          <w:rPrChange w:author="weet li" w:id="3" w:date="2018-07-25T14:18:46Z">
            <w:rPr/>
          </w:rPrChange>
        </w:rPr>
        <w:t xml:space="preserve"> </w:t>
      </w:r>
      <w:r w:rsidDel="00000000" w:rsidR="00000000" w:rsidRPr="00000000">
        <w:rPr>
          <w:sz w:val="24"/>
          <w:szCs w:val="24"/>
          <w:rtl w:val="0"/>
          <w:rPrChange w:author="weet li" w:id="3" w:date="2018-07-25T14:18:46Z">
            <w:rPr/>
          </w:rPrChange>
        </w:rPr>
        <w:t xml:space="preserve">navigate backwards/forwards in the history, etc.</w:t>
      </w: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jc w:val="both"/>
        <w:rPr>
          <w:sz w:val="24"/>
          <w:szCs w:val="24"/>
          <w:rPrChange w:author="weet li" w:id="3" w:date="2018-07-25T14:18:46Z">
            <w:rPr/>
          </w:rPrChange>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jc w:val="both"/>
        <w:rPr>
          <w:sz w:val="24"/>
          <w:szCs w:val="24"/>
          <w:rPrChange w:author="weet li" w:id="3" w:date="2018-07-25T14:18:46Z">
            <w:rPr/>
          </w:rPrChange>
        </w:rPr>
      </w:pPr>
      <w:hyperlink r:id="rId87">
        <w:r w:rsidDel="00000000" w:rsidR="00000000" w:rsidRPr="00000000">
          <w:rPr>
            <w:color w:val="1155cc"/>
            <w:sz w:val="24"/>
            <w:szCs w:val="24"/>
            <w:u w:val="single"/>
            <w:rtl w:val="0"/>
            <w:rPrChange w:author="weet li" w:id="3" w:date="2018-07-25T14:18:46Z">
              <w:rPr>
                <w:color w:val="1155cc"/>
                <w:u w:val="single"/>
              </w:rPr>
            </w:rPrChange>
          </w:rPr>
          <w:t xml:space="preserve">SprocketWindow</w:t>
        </w:r>
      </w:hyperlink>
      <w:r w:rsidDel="00000000" w:rsidR="00000000" w:rsidRPr="00000000">
        <w:rPr>
          <w:sz w:val="24"/>
          <w:szCs w:val="24"/>
          <w:rtl w:val="0"/>
          <w:rPrChange w:author="weet li" w:id="3" w:date="2018-07-25T14:18:46Z">
            <w:rPr/>
          </w:rPrChange>
        </w:rPr>
        <w:t xml:space="preserve"> represents one window, a</w:t>
      </w:r>
      <w:r w:rsidDel="00000000" w:rsidR="00000000" w:rsidRPr="00000000">
        <w:rPr>
          <w:sz w:val="24"/>
          <w:szCs w:val="24"/>
          <w:rtl w:val="0"/>
          <w:rPrChange w:author="weet li" w:id="3" w:date="2018-07-25T14:18:46Z">
            <w:rPr/>
          </w:rPrChange>
        </w:rPr>
        <w:t xml:space="preserve">ll the UI elements - including buttons and URL bar logic, as well as the web content area. As you might know the browser’s UI is different on Android compared to Linux (for more information check out the </w:t>
      </w:r>
      <w:hyperlink w:anchor="_eog5hq46r41m">
        <w:r w:rsidDel="00000000" w:rsidR="00000000" w:rsidRPr="00000000">
          <w:rPr>
            <w:color w:val="1155cc"/>
            <w:sz w:val="24"/>
            <w:szCs w:val="24"/>
            <w:u w:val="single"/>
            <w:rtl w:val="0"/>
            <w:rPrChange w:author="weet li" w:id="3" w:date="2018-07-25T14:18:46Z">
              <w:rPr>
                <w:color w:val="1155cc"/>
                <w:u w:val="single"/>
              </w:rPr>
            </w:rPrChange>
          </w:rPr>
          <w:t xml:space="preserve">Android</w:t>
        </w:r>
      </w:hyperlink>
      <w:r w:rsidDel="00000000" w:rsidR="00000000" w:rsidRPr="00000000">
        <w:rPr>
          <w:sz w:val="24"/>
          <w:szCs w:val="24"/>
          <w:rtl w:val="0"/>
          <w:rPrChange w:author="weet li" w:id="3" w:date="2018-07-25T14:18:46Z">
            <w:rPr/>
          </w:rPrChange>
        </w:rPr>
        <w:t xml:space="preserve"> section)</w:t>
      </w:r>
      <w:r w:rsidDel="00000000" w:rsidR="00000000" w:rsidRPr="00000000">
        <w:rPr>
          <w:sz w:val="24"/>
          <w:szCs w:val="24"/>
          <w:rtl w:val="0"/>
          <w:rPrChange w:author="weet li" w:id="3" w:date="2018-07-25T14:18:46Z">
            <w:rPr/>
          </w:rPrChange>
        </w:rPr>
        <w:t xml:space="preserve">.</w:t>
      </w: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jc w:val="both"/>
        <w:rPr>
          <w:sz w:val="24"/>
          <w:szCs w:val="24"/>
          <w:rPrChange w:author="weet li" w:id="3" w:date="2018-07-25T14:18:46Z">
            <w:rPr/>
          </w:rPrChange>
        </w:rPr>
      </w:pPr>
      <w:hyperlink r:id="rId88">
        <w:r w:rsidDel="00000000" w:rsidR="00000000" w:rsidRPr="00000000">
          <w:rPr>
            <w:color w:val="1155cc"/>
            <w:sz w:val="24"/>
            <w:szCs w:val="24"/>
            <w:u w:val="single"/>
            <w:rtl w:val="0"/>
            <w:rPrChange w:author="weet li" w:id="3" w:date="2018-07-25T14:18:46Z">
              <w:rPr>
                <w:color w:val="1155cc"/>
                <w:u w:val="single"/>
              </w:rPr>
            </w:rPrChange>
          </w:rPr>
          <w:t xml:space="preserve">On Linux</w:t>
        </w:r>
      </w:hyperlink>
      <w:r w:rsidDel="00000000" w:rsidR="00000000" w:rsidRPr="00000000">
        <w:rPr>
          <w:sz w:val="24"/>
          <w:szCs w:val="24"/>
          <w:rtl w:val="0"/>
          <w:rPrChange w:author="weet li" w:id="3" w:date="2018-07-25T14:18:46Z">
            <w:rPr/>
          </w:rPrChange>
        </w:rPr>
        <w:t xml:space="preserve"> we use </w:t>
      </w:r>
      <w:hyperlink r:id="rId89">
        <w:r w:rsidDel="00000000" w:rsidR="00000000" w:rsidRPr="00000000">
          <w:rPr>
            <w:color w:val="1155cc"/>
            <w:sz w:val="24"/>
            <w:szCs w:val="24"/>
            <w:u w:val="single"/>
            <w:rtl w:val="0"/>
            <w:rPrChange w:author="weet li" w:id="3" w:date="2018-07-25T14:18:46Z">
              <w:rPr>
                <w:color w:val="1155cc"/>
                <w:u w:val="single"/>
              </w:rPr>
            </w:rPrChange>
          </w:rPr>
          <w:t xml:space="preserve">Aura</w:t>
        </w:r>
      </w:hyperlink>
      <w:r w:rsidDel="00000000" w:rsidR="00000000" w:rsidRPr="00000000">
        <w:rPr>
          <w:sz w:val="24"/>
          <w:szCs w:val="24"/>
          <w:rtl w:val="0"/>
          <w:rPrChange w:author="weet li" w:id="3" w:date="2018-07-25T14:18:46Z">
            <w:rPr/>
          </w:rPrChange>
        </w:rPr>
        <w:t xml:space="preserve">. Our </w:t>
      </w:r>
      <w:hyperlink r:id="rId90">
        <w:r w:rsidDel="00000000" w:rsidR="00000000" w:rsidRPr="00000000">
          <w:rPr>
            <w:color w:val="1155cc"/>
            <w:sz w:val="24"/>
            <w:szCs w:val="24"/>
            <w:u w:val="single"/>
            <w:rtl w:val="0"/>
            <w:rPrChange w:author="weet li" w:id="3" w:date="2018-07-25T14:18:46Z">
              <w:rPr>
                <w:color w:val="1155cc"/>
                <w:u w:val="single"/>
              </w:rPr>
            </w:rPrChange>
          </w:rPr>
          <w:t xml:space="preserve">View (SprocketWindowDelegateView)</w:t>
        </w:r>
      </w:hyperlink>
      <w:r w:rsidDel="00000000" w:rsidR="00000000" w:rsidRPr="00000000">
        <w:rPr>
          <w:sz w:val="24"/>
          <w:szCs w:val="24"/>
          <w:rtl w:val="0"/>
          <w:rPrChange w:author="weet li" w:id="3" w:date="2018-07-25T14:18:46Z">
            <w:rPr/>
          </w:rPrChange>
        </w:rPr>
        <w:t xml:space="preserve"> is a </w:t>
      </w:r>
      <w:hyperlink r:id="rId91">
        <w:r w:rsidDel="00000000" w:rsidR="00000000" w:rsidRPr="00000000">
          <w:rPr>
            <w:color w:val="1155cc"/>
            <w:sz w:val="24"/>
            <w:szCs w:val="24"/>
            <w:u w:val="single"/>
            <w:rtl w:val="0"/>
            <w:rPrChange w:author="weet li" w:id="3" w:date="2018-07-25T14:18:46Z">
              <w:rPr>
                <w:color w:val="1155cc"/>
                <w:u w:val="single"/>
              </w:rPr>
            </w:rPrChange>
          </w:rPr>
          <w:t xml:space="preserve">WidgetDelegate</w:t>
        </w:r>
      </w:hyperlink>
      <w:r w:rsidDel="00000000" w:rsidR="00000000" w:rsidRPr="00000000">
        <w:rPr>
          <w:sz w:val="24"/>
          <w:szCs w:val="24"/>
          <w:rtl w:val="0"/>
          <w:rPrChange w:author="weet li" w:id="3" w:date="2018-07-25T14:18:46Z">
            <w:rPr/>
          </w:rPrChange>
        </w:rPr>
        <w:t xml:space="preserve"> - which handles </w:t>
      </w:r>
      <w:r w:rsidDel="00000000" w:rsidR="00000000" w:rsidRPr="00000000">
        <w:rPr>
          <w:sz w:val="24"/>
          <w:szCs w:val="24"/>
          <w:rtl w:val="0"/>
          <w:rPrChange w:author="weet li" w:id="3" w:date="2018-07-25T14:18:46Z">
            <w:rPr/>
          </w:rPrChange>
        </w:rPr>
        <w:t xml:space="preserve">all </w:t>
      </w:r>
      <w:r w:rsidDel="00000000" w:rsidR="00000000" w:rsidRPr="00000000">
        <w:rPr>
          <w:sz w:val="24"/>
          <w:szCs w:val="24"/>
          <w:rtl w:val="0"/>
          <w:rPrChange w:author="weet li" w:id="3" w:date="2018-07-25T14:18:46Z">
            <w:rPr/>
          </w:rPrChange>
        </w:rPr>
        <w:t xml:space="preserve">the window related </w:t>
      </w:r>
      <w:r w:rsidDel="00000000" w:rsidR="00000000" w:rsidRPr="00000000">
        <w:rPr>
          <w:sz w:val="24"/>
          <w:szCs w:val="24"/>
          <w:rtl w:val="0"/>
          <w:rPrChange w:author="weet li" w:id="3" w:date="2018-07-25T14:18:46Z">
            <w:rPr/>
          </w:rPrChange>
        </w:rPr>
        <w:t xml:space="preserve">operations</w:t>
      </w:r>
      <w:r w:rsidDel="00000000" w:rsidR="00000000" w:rsidRPr="00000000">
        <w:rPr>
          <w:sz w:val="24"/>
          <w:szCs w:val="24"/>
          <w:rtl w:val="0"/>
          <w:rPrChange w:author="weet li" w:id="3" w:date="2018-07-25T14:18:46Z">
            <w:rPr/>
          </w:rPrChange>
        </w:rPr>
        <w:t xml:space="preserve"> - with</w:t>
      </w:r>
      <w:r w:rsidDel="00000000" w:rsidR="00000000" w:rsidRPr="00000000">
        <w:rPr>
          <w:sz w:val="24"/>
          <w:szCs w:val="24"/>
          <w:rtl w:val="0"/>
          <w:rPrChange w:author="weet li" w:id="3" w:date="2018-07-25T14:18:46Z">
            <w:rPr/>
          </w:rPrChange>
        </w:rPr>
        <w:t xml:space="preserve"> </w:t>
      </w:r>
      <w:r w:rsidDel="00000000" w:rsidR="00000000" w:rsidRPr="00000000">
        <w:rPr>
          <w:sz w:val="24"/>
          <w:szCs w:val="24"/>
          <w:rtl w:val="0"/>
          <w:rPrChange w:author="weet li" w:id="3" w:date="2018-07-25T14:18:46Z">
            <w:rPr/>
          </w:rPrChange>
        </w:rPr>
        <w:t xml:space="preserve">a </w:t>
      </w:r>
      <w:hyperlink r:id="rId92">
        <w:r w:rsidDel="00000000" w:rsidR="00000000" w:rsidRPr="00000000">
          <w:rPr>
            <w:color w:val="1155cc"/>
            <w:sz w:val="24"/>
            <w:szCs w:val="24"/>
            <w:u w:val="single"/>
            <w:rtl w:val="0"/>
            <w:rPrChange w:author="weet li" w:id="3" w:date="2018-07-25T14:18:46Z">
              <w:rPr>
                <w:color w:val="1155cc"/>
                <w:u w:val="single"/>
              </w:rPr>
            </w:rPrChange>
          </w:rPr>
          <w:t xml:space="preserve">TextfieldController</w:t>
        </w:r>
      </w:hyperlink>
      <w:r w:rsidDel="00000000" w:rsidR="00000000" w:rsidRPr="00000000">
        <w:rPr>
          <w:sz w:val="24"/>
          <w:szCs w:val="24"/>
          <w:rtl w:val="0"/>
          <w:rPrChange w:author="weet li" w:id="3" w:date="2018-07-25T14:18:46Z">
            <w:rPr/>
          </w:rPrChange>
        </w:rPr>
        <w:t xml:space="preserve"> -</w:t>
      </w:r>
      <w:r w:rsidDel="00000000" w:rsidR="00000000" w:rsidRPr="00000000">
        <w:rPr>
          <w:sz w:val="24"/>
          <w:szCs w:val="24"/>
          <w:rtl w:val="0"/>
          <w:rPrChange w:author="weet li" w:id="3" w:date="2018-07-25T14:18:46Z">
            <w:rPr/>
          </w:rPrChange>
        </w:rPr>
        <w:t xml:space="preserve"> </w:t>
      </w:r>
      <w:r w:rsidDel="00000000" w:rsidR="00000000" w:rsidRPr="00000000">
        <w:rPr>
          <w:sz w:val="24"/>
          <w:szCs w:val="24"/>
          <w:rtl w:val="0"/>
          <w:rPrChange w:author="weet li" w:id="3" w:date="2018-07-25T14:18:46Z">
            <w:rPr/>
          </w:rPrChange>
        </w:rPr>
        <w:t xml:space="preserve">for the url bar</w:t>
      </w:r>
      <w:r w:rsidDel="00000000" w:rsidR="00000000" w:rsidRPr="00000000">
        <w:rPr>
          <w:sz w:val="24"/>
          <w:szCs w:val="24"/>
          <w:rtl w:val="0"/>
          <w:rPrChange w:author="weet li" w:id="3" w:date="2018-07-25T14:18:46Z">
            <w:rPr/>
          </w:rPrChange>
        </w:rPr>
        <w:t xml:space="preserve"> </w:t>
      </w:r>
      <w:r w:rsidDel="00000000" w:rsidR="00000000" w:rsidRPr="00000000">
        <w:rPr>
          <w:sz w:val="24"/>
          <w:szCs w:val="24"/>
          <w:rtl w:val="0"/>
          <w:rPrChange w:author="weet li" w:id="3" w:date="2018-07-25T14:18:46Z">
            <w:rPr/>
          </w:rPrChange>
        </w:rPr>
        <w:t xml:space="preserve">- and a </w:t>
      </w:r>
      <w:hyperlink r:id="rId93">
        <w:r w:rsidDel="00000000" w:rsidR="00000000" w:rsidRPr="00000000">
          <w:rPr>
            <w:color w:val="1155cc"/>
            <w:sz w:val="24"/>
            <w:szCs w:val="24"/>
            <w:u w:val="single"/>
            <w:rtl w:val="0"/>
            <w:rPrChange w:author="weet li" w:id="3" w:date="2018-07-25T14:18:46Z">
              <w:rPr>
                <w:color w:val="1155cc"/>
                <w:u w:val="single"/>
              </w:rPr>
            </w:rPrChange>
          </w:rPr>
          <w:t xml:space="preserve">ButtonListener</w:t>
        </w:r>
      </w:hyperlink>
      <w:r w:rsidDel="00000000" w:rsidR="00000000" w:rsidRPr="00000000">
        <w:rPr>
          <w:sz w:val="24"/>
          <w:szCs w:val="24"/>
          <w:rtl w:val="0"/>
          <w:rPrChange w:author="weet li" w:id="3" w:date="2018-07-25T14:18:46Z">
            <w:rPr/>
          </w:rPrChange>
        </w:rPr>
        <w:t xml:space="preserve"> -</w:t>
      </w:r>
      <w:r w:rsidDel="00000000" w:rsidR="00000000" w:rsidRPr="00000000">
        <w:rPr>
          <w:sz w:val="24"/>
          <w:szCs w:val="24"/>
          <w:rtl w:val="0"/>
          <w:rPrChange w:author="weet li" w:id="3" w:date="2018-07-25T14:18:46Z">
            <w:rPr/>
          </w:rPrChange>
        </w:rPr>
        <w:t xml:space="preserve"> </w:t>
      </w:r>
      <w:r w:rsidDel="00000000" w:rsidR="00000000" w:rsidRPr="00000000">
        <w:rPr>
          <w:sz w:val="24"/>
          <w:szCs w:val="24"/>
          <w:rtl w:val="0"/>
          <w:rPrChange w:author="weet li" w:id="3" w:date="2018-07-25T14:18:46Z">
            <w:rPr/>
          </w:rPrChange>
        </w:rPr>
        <w:t xml:space="preserve">for the buttons </w:t>
      </w:r>
      <w:r w:rsidDel="00000000" w:rsidR="00000000" w:rsidRPr="00000000">
        <w:rPr>
          <w:sz w:val="24"/>
          <w:szCs w:val="24"/>
          <w:rtl w:val="0"/>
          <w:rPrChange w:author="weet li" w:id="3" w:date="2018-07-25T14:18:46Z">
            <w:rPr/>
          </w:rPrChange>
        </w:rPr>
        <w:t xml:space="preserve">as well</w:t>
      </w:r>
      <w:r w:rsidDel="00000000" w:rsidR="00000000" w:rsidRPr="00000000">
        <w:rPr>
          <w:sz w:val="24"/>
          <w:szCs w:val="24"/>
          <w:rtl w:val="0"/>
          <w:rPrChange w:author="weet li" w:id="3" w:date="2018-07-25T14:18:46Z">
            <w:rPr/>
          </w:rPrChange>
        </w:rPr>
        <w:t xml:space="preserve">.</w:t>
      </w: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jc w:val="both"/>
        <w:rPr>
          <w:sz w:val="24"/>
          <w:szCs w:val="24"/>
          <w:rPrChange w:author="weet li" w:id="3" w:date="2018-07-25T14:18:46Z">
            <w:rPr/>
          </w:rPrChange>
        </w:rPr>
      </w:pPr>
      <w:r w:rsidDel="00000000" w:rsidR="00000000" w:rsidRPr="00000000">
        <w:rPr>
          <w:sz w:val="24"/>
          <w:szCs w:val="24"/>
          <w:rtl w:val="0"/>
          <w:rPrChange w:author="weet li" w:id="3" w:date="2018-07-25T14:18:46Z">
            <w:rPr/>
          </w:rPrChange>
        </w:rPr>
        <w:t xml:space="preserve">In </w:t>
      </w:r>
      <w:hyperlink r:id="rId94">
        <w:r w:rsidDel="00000000" w:rsidR="00000000" w:rsidRPr="00000000">
          <w:rPr>
            <w:color w:val="1155cc"/>
            <w:sz w:val="24"/>
            <w:szCs w:val="24"/>
            <w:u w:val="single"/>
            <w:rtl w:val="0"/>
            <w:rPrChange w:author="weet li" w:id="3" w:date="2018-07-25T14:18:46Z">
              <w:rPr>
                <w:color w:val="1155cc"/>
                <w:u w:val="single"/>
              </w:rPr>
            </w:rPrChange>
          </w:rPr>
          <w:t xml:space="preserve">SprocketViewsDelegateAura</w:t>
        </w:r>
      </w:hyperlink>
      <w:r w:rsidDel="00000000" w:rsidR="00000000" w:rsidRPr="00000000">
        <w:rPr>
          <w:sz w:val="24"/>
          <w:szCs w:val="24"/>
          <w:rtl w:val="0"/>
          <w:rPrChange w:author="weet li" w:id="3" w:date="2018-07-25T14:18:46Z">
            <w:rPr/>
          </w:rPrChange>
        </w:rPr>
        <w:t xml:space="preserve"> we </w:t>
      </w:r>
      <w:hyperlink r:id="rId95">
        <w:r w:rsidDel="00000000" w:rsidR="00000000" w:rsidRPr="00000000">
          <w:rPr>
            <w:color w:val="1155cc"/>
            <w:sz w:val="24"/>
            <w:szCs w:val="24"/>
            <w:u w:val="single"/>
            <w:rtl w:val="0"/>
            <w:rPrChange w:author="weet li" w:id="3" w:date="2018-07-25T14:18:46Z">
              <w:rPr>
                <w:color w:val="1155cc"/>
                <w:u w:val="single"/>
              </w:rPr>
            </w:rPrChange>
          </w:rPr>
          <w:t xml:space="preserve">set our native widget</w:t>
        </w:r>
      </w:hyperlink>
      <w:r w:rsidDel="00000000" w:rsidR="00000000" w:rsidRPr="00000000">
        <w:rPr>
          <w:sz w:val="24"/>
          <w:szCs w:val="24"/>
          <w:rtl w:val="0"/>
          <w:rPrChange w:author="weet li" w:id="3" w:date="2018-07-25T14:18:46Z">
            <w:rPr/>
          </w:rPrChange>
        </w:rPr>
        <w:t xml:space="preserve">, which is the </w:t>
      </w:r>
      <w:hyperlink r:id="rId96">
        <w:r w:rsidDel="00000000" w:rsidR="00000000" w:rsidRPr="00000000">
          <w:rPr>
            <w:color w:val="1155cc"/>
            <w:sz w:val="24"/>
            <w:szCs w:val="24"/>
            <w:u w:val="single"/>
            <w:rtl w:val="0"/>
            <w:rPrChange w:author="weet li" w:id="3" w:date="2018-07-25T14:18:46Z">
              <w:rPr>
                <w:color w:val="1155cc"/>
                <w:u w:val="single"/>
              </w:rPr>
            </w:rPrChange>
          </w:rPr>
          <w:t xml:space="preserve">DesktopNativeWidgetAura</w:t>
        </w:r>
      </w:hyperlink>
      <w:r w:rsidDel="00000000" w:rsidR="00000000" w:rsidRPr="00000000">
        <w:rPr>
          <w:sz w:val="24"/>
          <w:szCs w:val="24"/>
          <w:rtl w:val="0"/>
          <w:rPrChange w:author="weet li" w:id="3" w:date="2018-07-25T14:18:46Z">
            <w:rPr/>
          </w:rPrChange>
        </w:rPr>
        <w:t xml:space="preserve">, and the </w:t>
      </w:r>
      <w:hyperlink r:id="rId97">
        <w:r w:rsidDel="00000000" w:rsidR="00000000" w:rsidRPr="00000000">
          <w:rPr>
            <w:color w:val="1155cc"/>
            <w:sz w:val="24"/>
            <w:szCs w:val="24"/>
            <w:u w:val="single"/>
            <w:rtl w:val="0"/>
            <w:rPrChange w:author="weet li" w:id="3" w:date="2018-07-25T14:18:46Z">
              <w:rPr>
                <w:color w:val="1155cc"/>
                <w:u w:val="single"/>
              </w:rPr>
            </w:rPrChange>
          </w:rPr>
          <w:t xml:space="preserve">default icon</w:t>
        </w:r>
      </w:hyperlink>
      <w:r w:rsidDel="00000000" w:rsidR="00000000" w:rsidRPr="00000000">
        <w:rPr>
          <w:sz w:val="24"/>
          <w:szCs w:val="24"/>
          <w:rtl w:val="0"/>
          <w:rPrChange w:author="weet li" w:id="3" w:date="2018-07-25T14:18:46Z">
            <w:rPr/>
          </w:rPrChange>
        </w:rPr>
        <w:t xml:space="preserve"> and </w:t>
      </w:r>
      <w:hyperlink r:id="rId98">
        <w:r w:rsidDel="00000000" w:rsidR="00000000" w:rsidRPr="00000000">
          <w:rPr>
            <w:color w:val="1155cc"/>
            <w:sz w:val="24"/>
            <w:szCs w:val="24"/>
            <w:u w:val="single"/>
            <w:rtl w:val="0"/>
            <w:rPrChange w:author="weet li" w:id="3" w:date="2018-07-25T14:18:46Z">
              <w:rPr>
                <w:color w:val="1155cc"/>
                <w:u w:val="single"/>
              </w:rPr>
            </w:rPrChange>
          </w:rPr>
          <w:t xml:space="preserve">application name</w:t>
        </w:r>
      </w:hyperlink>
      <w:r w:rsidDel="00000000" w:rsidR="00000000" w:rsidRPr="00000000">
        <w:rPr>
          <w:sz w:val="24"/>
          <w:szCs w:val="24"/>
          <w:rtl w:val="0"/>
          <w:rPrChange w:author="weet li" w:id="3" w:date="2018-07-25T14:18:46Z">
            <w:rPr/>
          </w:rPrChange>
        </w:rPr>
        <w:t xml:space="preserve">. </w:t>
      </w: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jc w:val="both"/>
        <w:rPr>
          <w:sz w:val="24"/>
          <w:szCs w:val="24"/>
          <w:rPrChange w:author="weet li" w:id="3" w:date="2018-07-25T14:18:46Z">
            <w:rPr/>
          </w:rPrChange>
        </w:rPr>
      </w:pPr>
      <w:r w:rsidDel="00000000" w:rsidR="00000000" w:rsidRPr="00000000">
        <w:rPr>
          <w:sz w:val="24"/>
          <w:szCs w:val="24"/>
          <w:rtl w:val="0"/>
          <w:rPrChange w:author="weet li" w:id="3" w:date="2018-07-25T14:18:46Z">
            <w:rPr/>
          </w:rPrChange>
        </w:rPr>
        <w:t xml:space="preserve">On master branch - which has tab support - t</w:t>
      </w:r>
      <w:r w:rsidDel="00000000" w:rsidR="00000000" w:rsidRPr="00000000">
        <w:rPr>
          <w:sz w:val="24"/>
          <w:szCs w:val="24"/>
          <w:rtl w:val="0"/>
          <w:rPrChange w:author="weet li" w:id="3" w:date="2018-07-25T14:18:46Z">
            <w:rPr/>
          </w:rPrChange>
        </w:rPr>
        <w:t xml:space="preserve">he view contains two subviews: a</w:t>
      </w:r>
      <w:r w:rsidDel="00000000" w:rsidR="00000000" w:rsidRPr="00000000">
        <w:rPr>
          <w:sz w:val="24"/>
          <w:szCs w:val="24"/>
          <w:rtl w:val="0"/>
          <w:rPrChange w:author="weet li" w:id="3" w:date="2018-07-25T14:18:46Z">
            <w:rPr/>
          </w:rPrChange>
        </w:rPr>
        <w:t xml:space="preserve"> </w:t>
      </w:r>
      <w:hyperlink r:id="rId99">
        <w:r w:rsidDel="00000000" w:rsidR="00000000" w:rsidRPr="00000000">
          <w:rPr>
            <w:color w:val="1155cc"/>
            <w:sz w:val="24"/>
            <w:szCs w:val="24"/>
            <w:u w:val="single"/>
            <w:rtl w:val="0"/>
            <w:rPrChange w:author="weet li" w:id="3" w:date="2018-07-25T14:18:46Z">
              <w:rPr>
                <w:color w:val="1155cc"/>
                <w:u w:val="single"/>
              </w:rPr>
            </w:rPrChange>
          </w:rPr>
          <w:t xml:space="preserve">toolbar</w:t>
        </w:r>
      </w:hyperlink>
      <w:r w:rsidDel="00000000" w:rsidR="00000000" w:rsidRPr="00000000">
        <w:rPr>
          <w:sz w:val="24"/>
          <w:szCs w:val="24"/>
          <w:rtl w:val="0"/>
          <w:rPrChange w:author="weet li" w:id="3" w:date="2018-07-25T14:18:46Z">
            <w:rPr/>
          </w:rPrChange>
        </w:rPr>
        <w:t xml:space="preserve"> and a</w:t>
      </w:r>
      <w:r w:rsidDel="00000000" w:rsidR="00000000" w:rsidRPr="00000000">
        <w:rPr>
          <w:sz w:val="24"/>
          <w:szCs w:val="24"/>
          <w:rtl w:val="0"/>
          <w:rPrChange w:author="weet li" w:id="3" w:date="2018-07-25T14:18:46Z">
            <w:rPr/>
          </w:rPrChange>
        </w:rPr>
        <w:t xml:space="preserve"> </w:t>
      </w:r>
      <w:hyperlink r:id="rId100">
        <w:r w:rsidDel="00000000" w:rsidR="00000000" w:rsidRPr="00000000">
          <w:rPr>
            <w:color w:val="1155cc"/>
            <w:sz w:val="24"/>
            <w:szCs w:val="24"/>
            <w:u w:val="single"/>
            <w:rtl w:val="0"/>
            <w:rPrChange w:author="weet li" w:id="3" w:date="2018-07-25T14:18:46Z">
              <w:rPr>
                <w:color w:val="1155cc"/>
                <w:u w:val="single"/>
              </w:rPr>
            </w:rPrChange>
          </w:rPr>
          <w:t xml:space="preserve">tabbed pane</w:t>
        </w:r>
      </w:hyperlink>
      <w:r w:rsidDel="00000000" w:rsidR="00000000" w:rsidRPr="00000000">
        <w:rPr>
          <w:sz w:val="24"/>
          <w:szCs w:val="24"/>
          <w:rtl w:val="0"/>
          <w:rPrChange w:author="weet li" w:id="3" w:date="2018-07-25T14:18:46Z">
            <w:rPr/>
          </w:rPrChange>
        </w:rPr>
        <w:t xml:space="preserve">. Sprocket’s UI layout is a simple </w:t>
      </w:r>
      <w:hyperlink r:id="rId101">
        <w:r w:rsidDel="00000000" w:rsidR="00000000" w:rsidRPr="00000000">
          <w:rPr>
            <w:color w:val="1155cc"/>
            <w:sz w:val="24"/>
            <w:szCs w:val="24"/>
            <w:u w:val="single"/>
            <w:rtl w:val="0"/>
            <w:rPrChange w:author="weet li" w:id="3" w:date="2018-07-25T14:18:46Z">
              <w:rPr>
                <w:color w:val="1155cc"/>
                <w:u w:val="single"/>
              </w:rPr>
            </w:rPrChange>
          </w:rPr>
          <w:t xml:space="preserve">grid</w:t>
        </w:r>
      </w:hyperlink>
      <w:hyperlink r:id="rId102">
        <w:r w:rsidDel="00000000" w:rsidR="00000000" w:rsidRPr="00000000">
          <w:rPr>
            <w:sz w:val="24"/>
            <w:szCs w:val="24"/>
            <w:rtl w:val="0"/>
            <w:rPrChange w:author="weet li" w:id="3" w:date="2018-07-25T14:18:46Z">
              <w:rPr/>
            </w:rPrChange>
          </w:rPr>
          <w:t xml:space="preserve"> </w:t>
        </w:r>
      </w:hyperlink>
      <w:r w:rsidDel="00000000" w:rsidR="00000000" w:rsidRPr="00000000">
        <w:rPr>
          <w:sz w:val="24"/>
          <w:szCs w:val="24"/>
          <w:rtl w:val="0"/>
          <w:rPrChange w:author="weet li" w:id="3" w:date="2018-07-25T14:18:46Z">
            <w:rPr/>
          </w:rPrChange>
        </w:rPr>
        <w:t xml:space="preserve">with two rows. These rows are for the toolbar and the </w:t>
      </w:r>
      <w:r w:rsidDel="00000000" w:rsidR="00000000" w:rsidRPr="00000000">
        <w:rPr>
          <w:sz w:val="24"/>
          <w:szCs w:val="24"/>
          <w:rtl w:val="0"/>
          <w:rPrChange w:author="weet li" w:id="3" w:date="2018-07-25T14:18:46Z">
            <w:rPr/>
          </w:rPrChange>
        </w:rPr>
        <w:t xml:space="preserve">tabbed pane</w:t>
      </w:r>
      <w:r w:rsidDel="00000000" w:rsidR="00000000" w:rsidRPr="00000000">
        <w:rPr>
          <w:sz w:val="24"/>
          <w:szCs w:val="24"/>
          <w:rtl w:val="0"/>
          <w:rPrChange w:author="weet li" w:id="3" w:date="2018-07-25T14:18:46Z">
            <w:rPr/>
          </w:rPrChange>
        </w:rPr>
        <w:t xml:space="preserve">.</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jc w:val="both"/>
        <w:rPr>
          <w:sz w:val="24"/>
          <w:szCs w:val="24"/>
          <w:rPrChange w:author="weet li" w:id="3" w:date="2018-07-25T14:18:46Z">
            <w:rPr/>
          </w:rPrChange>
        </w:rPr>
      </w:pPr>
      <w:r w:rsidDel="00000000" w:rsidR="00000000" w:rsidRPr="00000000">
        <w:rPr>
          <w:sz w:val="24"/>
          <w:szCs w:val="24"/>
          <w:rtl w:val="0"/>
          <w:rPrChange w:author="weet li" w:id="3" w:date="2018-07-25T14:18:46Z">
            <w:rPr/>
          </w:rPrChange>
        </w:rPr>
        <w:t xml:space="preserve">The </w:t>
      </w:r>
      <w:hyperlink r:id="rId103">
        <w:r w:rsidDel="00000000" w:rsidR="00000000" w:rsidRPr="00000000">
          <w:rPr>
            <w:color w:val="1155cc"/>
            <w:sz w:val="24"/>
            <w:szCs w:val="24"/>
            <w:u w:val="single"/>
            <w:rtl w:val="0"/>
            <w:rPrChange w:author="weet li" w:id="3" w:date="2018-07-25T14:18:46Z">
              <w:rPr>
                <w:color w:val="1155cc"/>
                <w:u w:val="single"/>
              </w:rPr>
            </w:rPrChange>
          </w:rPr>
          <w:t xml:space="preserve">toolbar</w:t>
        </w:r>
      </w:hyperlink>
      <w:r w:rsidDel="00000000" w:rsidR="00000000" w:rsidRPr="00000000">
        <w:rPr>
          <w:sz w:val="24"/>
          <w:szCs w:val="24"/>
          <w:rtl w:val="0"/>
          <w:rPrChange w:author="weet li" w:id="3" w:date="2018-07-25T14:18:46Z">
            <w:rPr/>
          </w:rPrChange>
        </w:rPr>
        <w:t xml:space="preserve"> contains the buttons (</w:t>
      </w:r>
      <w:hyperlink r:id="rId104">
        <w:r w:rsidDel="00000000" w:rsidR="00000000" w:rsidRPr="00000000">
          <w:rPr>
            <w:color w:val="1155cc"/>
            <w:sz w:val="24"/>
            <w:szCs w:val="24"/>
            <w:u w:val="single"/>
            <w:rtl w:val="0"/>
            <w:rPrChange w:author="weet li" w:id="3" w:date="2018-07-25T14:18:46Z">
              <w:rPr>
                <w:color w:val="1155cc"/>
                <w:u w:val="single"/>
              </w:rPr>
            </w:rPrChange>
          </w:rPr>
          <w:t xml:space="preserve">back</w:t>
        </w:r>
      </w:hyperlink>
      <w:r w:rsidDel="00000000" w:rsidR="00000000" w:rsidRPr="00000000">
        <w:rPr>
          <w:sz w:val="24"/>
          <w:szCs w:val="24"/>
          <w:rtl w:val="0"/>
          <w:rPrChange w:author="weet li" w:id="3" w:date="2018-07-25T14:18:46Z">
            <w:rPr/>
          </w:rPrChange>
        </w:rPr>
        <w:t xml:space="preserve">, </w:t>
      </w:r>
      <w:hyperlink r:id="rId105">
        <w:r w:rsidDel="00000000" w:rsidR="00000000" w:rsidRPr="00000000">
          <w:rPr>
            <w:color w:val="1155cc"/>
            <w:sz w:val="24"/>
            <w:szCs w:val="24"/>
            <w:u w:val="single"/>
            <w:rtl w:val="0"/>
            <w:rPrChange w:author="weet li" w:id="3" w:date="2018-07-25T14:18:46Z">
              <w:rPr>
                <w:color w:val="1155cc"/>
                <w:u w:val="single"/>
              </w:rPr>
            </w:rPrChange>
          </w:rPr>
          <w:t xml:space="preserve">forward</w:t>
        </w:r>
      </w:hyperlink>
      <w:r w:rsidDel="00000000" w:rsidR="00000000" w:rsidRPr="00000000">
        <w:rPr>
          <w:sz w:val="24"/>
          <w:szCs w:val="24"/>
          <w:rtl w:val="0"/>
          <w:rPrChange w:author="weet li" w:id="3" w:date="2018-07-25T14:18:46Z">
            <w:rPr/>
          </w:rPrChange>
        </w:rPr>
        <w:t xml:space="preserve">, </w:t>
      </w:r>
      <w:hyperlink r:id="rId106">
        <w:r w:rsidDel="00000000" w:rsidR="00000000" w:rsidRPr="00000000">
          <w:rPr>
            <w:color w:val="1155cc"/>
            <w:sz w:val="24"/>
            <w:szCs w:val="24"/>
            <w:u w:val="single"/>
            <w:rtl w:val="0"/>
            <w:rPrChange w:author="weet li" w:id="3" w:date="2018-07-25T14:18:46Z">
              <w:rPr>
                <w:color w:val="1155cc"/>
                <w:u w:val="single"/>
              </w:rPr>
            </w:rPrChange>
          </w:rPr>
          <w:t xml:space="preserve">refresh and stop</w:t>
        </w:r>
      </w:hyperlink>
      <w:r w:rsidDel="00000000" w:rsidR="00000000" w:rsidRPr="00000000">
        <w:rPr>
          <w:sz w:val="24"/>
          <w:szCs w:val="24"/>
          <w:rtl w:val="0"/>
          <w:rPrChange w:author="weet li" w:id="3" w:date="2018-07-25T14:18:46Z">
            <w:rPr/>
          </w:rPrChange>
        </w:rPr>
        <w:t xml:space="preserve">) and the </w:t>
      </w:r>
      <w:hyperlink r:id="rId107">
        <w:r w:rsidDel="00000000" w:rsidR="00000000" w:rsidRPr="00000000">
          <w:rPr>
            <w:color w:val="1155cc"/>
            <w:sz w:val="24"/>
            <w:szCs w:val="24"/>
            <w:u w:val="single"/>
            <w:rtl w:val="0"/>
            <w:rPrChange w:author="weet li" w:id="3" w:date="2018-07-25T14:18:46Z">
              <w:rPr>
                <w:color w:val="1155cc"/>
                <w:u w:val="single"/>
              </w:rPr>
            </w:rPrChange>
          </w:rPr>
          <w:t xml:space="preserve">URL bar</w:t>
        </w:r>
      </w:hyperlink>
      <w:r w:rsidDel="00000000" w:rsidR="00000000" w:rsidRPr="00000000">
        <w:rPr>
          <w:sz w:val="24"/>
          <w:szCs w:val="24"/>
          <w:rtl w:val="0"/>
          <w:rPrChange w:author="weet li" w:id="3" w:date="2018-07-25T14:18:46Z">
            <w:rPr/>
          </w:rPrChange>
        </w:rPr>
        <w:t xml:space="preserve">.</w:t>
      </w:r>
      <w:r w:rsidDel="00000000" w:rsidR="00000000" w:rsidRPr="00000000">
        <w:rPr>
          <w:sz w:val="24"/>
          <w:szCs w:val="24"/>
          <w:rtl w:val="0"/>
          <w:rPrChange w:author="weet li" w:id="3" w:date="2018-07-25T14:18:46Z">
            <w:rPr/>
          </w:rPrChange>
        </w:rPr>
        <w:t xml:space="preserve"> </w:t>
      </w:r>
      <w:r w:rsidDel="00000000" w:rsidR="00000000" w:rsidRPr="00000000">
        <w:rPr>
          <w:sz w:val="24"/>
          <w:szCs w:val="24"/>
          <w:rtl w:val="0"/>
          <w:rPrChange w:author="weet li" w:id="3" w:date="2018-07-25T14:18:46Z">
            <w:rPr/>
          </w:rPrChange>
        </w:rPr>
        <w:t xml:space="preserve">We can define </w:t>
      </w:r>
      <w:hyperlink r:id="rId108">
        <w:r w:rsidDel="00000000" w:rsidR="00000000" w:rsidRPr="00000000">
          <w:rPr>
            <w:color w:val="1155cc"/>
            <w:sz w:val="24"/>
            <w:szCs w:val="24"/>
            <w:u w:val="single"/>
            <w:rtl w:val="0"/>
            <w:rPrChange w:author="weet li" w:id="3" w:date="2018-07-25T14:18:46Z">
              <w:rPr>
                <w:color w:val="1155cc"/>
                <w:u w:val="single"/>
              </w:rPr>
            </w:rPrChange>
          </w:rPr>
          <w:t xml:space="preserve">accelerators</w:t>
        </w:r>
      </w:hyperlink>
      <w:r w:rsidDel="00000000" w:rsidR="00000000" w:rsidRPr="00000000">
        <w:rPr>
          <w:sz w:val="24"/>
          <w:szCs w:val="24"/>
          <w:rtl w:val="0"/>
          <w:rPrChange w:author="weet li" w:id="3" w:date="2018-07-25T14:18:46Z">
            <w:rPr/>
          </w:rPrChange>
        </w:rPr>
        <w:t xml:space="preserve"> for the UI elements and handle </w:t>
      </w:r>
      <w:hyperlink r:id="rId109">
        <w:r w:rsidDel="00000000" w:rsidR="00000000" w:rsidRPr="00000000">
          <w:rPr>
            <w:color w:val="1155cc"/>
            <w:sz w:val="24"/>
            <w:szCs w:val="24"/>
            <w:u w:val="single"/>
            <w:rtl w:val="0"/>
            <w:rPrChange w:author="weet li" w:id="3" w:date="2018-07-25T14:18:46Z">
              <w:rPr>
                <w:color w:val="1155cc"/>
                <w:u w:val="single"/>
              </w:rPr>
            </w:rPrChange>
          </w:rPr>
          <w:t xml:space="preserve">button presses</w:t>
        </w:r>
      </w:hyperlink>
      <w:r w:rsidDel="00000000" w:rsidR="00000000" w:rsidRPr="00000000">
        <w:rPr>
          <w:sz w:val="24"/>
          <w:szCs w:val="24"/>
          <w:rtl w:val="0"/>
          <w:rPrChange w:author="weet li" w:id="3" w:date="2018-07-25T14:18:46Z">
            <w:rPr/>
          </w:rPrChange>
        </w:rPr>
        <w:t xml:space="preserve">. It is also possible to </w:t>
      </w:r>
      <w:hyperlink r:id="rId110">
        <w:r w:rsidDel="00000000" w:rsidR="00000000" w:rsidRPr="00000000">
          <w:rPr>
            <w:color w:val="1155cc"/>
            <w:sz w:val="24"/>
            <w:szCs w:val="24"/>
            <w:u w:val="single"/>
            <w:rtl w:val="0"/>
            <w:rPrChange w:author="weet li" w:id="3" w:date="2018-07-25T14:18:46Z">
              <w:rPr>
                <w:color w:val="1155cc"/>
                <w:u w:val="single"/>
              </w:rPr>
            </w:rPrChange>
          </w:rPr>
          <w:t xml:space="preserve">load</w:t>
        </w:r>
      </w:hyperlink>
      <w:r w:rsidDel="00000000" w:rsidR="00000000" w:rsidRPr="00000000">
        <w:rPr>
          <w:sz w:val="24"/>
          <w:szCs w:val="24"/>
          <w:rtl w:val="0"/>
          <w:rPrChange w:author="weet li" w:id="3" w:date="2018-07-25T14:18:46Z">
            <w:rPr/>
          </w:rPrChange>
        </w:rPr>
        <w:t xml:space="preserve"> the typed URL from the URL bar. A good example how to </w:t>
      </w:r>
      <w:hyperlink r:id="rId111">
        <w:r w:rsidDel="00000000" w:rsidR="00000000" w:rsidRPr="00000000">
          <w:rPr>
            <w:color w:val="1155cc"/>
            <w:sz w:val="24"/>
            <w:szCs w:val="24"/>
            <w:u w:val="single"/>
            <w:rtl w:val="0"/>
            <w:rPrChange w:author="weet li" w:id="3" w:date="2018-07-25T14:18:46Z">
              <w:rPr>
                <w:color w:val="1155cc"/>
                <w:u w:val="single"/>
              </w:rPr>
            </w:rPrChange>
          </w:rPr>
          <w:t xml:space="preserve">c</w:t>
        </w:r>
      </w:hyperlink>
      <w:hyperlink r:id="rId112">
        <w:r w:rsidDel="00000000" w:rsidR="00000000" w:rsidRPr="00000000">
          <w:rPr>
            <w:color w:val="1155cc"/>
            <w:sz w:val="24"/>
            <w:szCs w:val="24"/>
            <w:u w:val="single"/>
            <w:rtl w:val="0"/>
            <w:rPrChange w:author="weet li" w:id="3" w:date="2018-07-25T14:18:46Z">
              <w:rPr>
                <w:color w:val="1155cc"/>
                <w:u w:val="single"/>
              </w:rPr>
            </w:rPrChange>
          </w:rPr>
          <w:t xml:space="preserve">ontrol</w:t>
        </w:r>
      </w:hyperlink>
      <w:r w:rsidDel="00000000" w:rsidR="00000000" w:rsidRPr="00000000">
        <w:rPr>
          <w:sz w:val="24"/>
          <w:szCs w:val="24"/>
          <w:rtl w:val="0"/>
          <w:rPrChange w:author="weet li" w:id="3" w:date="2018-07-25T14:18:46Z">
            <w:rPr/>
          </w:rPrChange>
        </w:rPr>
        <w:t xml:space="preserve"> which UI element can be enabled can be seen in Sprocket.</w:t>
      </w: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jc w:val="both"/>
        <w:rPr>
          <w:sz w:val="24"/>
          <w:szCs w:val="24"/>
          <w:rPrChange w:author="weet li" w:id="3" w:date="2018-07-25T14:18:46Z">
            <w:rPr/>
          </w:rPrChange>
        </w:rPr>
      </w:pPr>
      <w:r w:rsidDel="00000000" w:rsidR="00000000" w:rsidRPr="00000000">
        <w:rPr>
          <w:sz w:val="24"/>
          <w:szCs w:val="24"/>
          <w:rtl w:val="0"/>
          <w:rPrChange w:author="weet li" w:id="3" w:date="2018-07-25T14:18:46Z">
            <w:rPr/>
          </w:rPrChange>
        </w:rPr>
        <w:t xml:space="preserve">The </w:t>
      </w:r>
      <w:hyperlink r:id="rId113">
        <w:r w:rsidDel="00000000" w:rsidR="00000000" w:rsidRPr="00000000">
          <w:rPr>
            <w:color w:val="1155cc"/>
            <w:sz w:val="24"/>
            <w:szCs w:val="24"/>
            <w:u w:val="single"/>
            <w:rtl w:val="0"/>
            <w:rPrChange w:author="weet li" w:id="3" w:date="2018-07-25T14:18:46Z">
              <w:rPr>
                <w:color w:val="1155cc"/>
                <w:u w:val="single"/>
              </w:rPr>
            </w:rPrChange>
          </w:rPr>
          <w:t xml:space="preserve">tabbed pane</w:t>
        </w:r>
      </w:hyperlink>
      <w:r w:rsidDel="00000000" w:rsidR="00000000" w:rsidRPr="00000000">
        <w:rPr>
          <w:sz w:val="24"/>
          <w:szCs w:val="24"/>
          <w:rtl w:val="0"/>
          <w:rPrChange w:author="weet li" w:id="3" w:date="2018-07-25T14:18:46Z">
            <w:rPr/>
          </w:rPrChange>
        </w:rPr>
        <w:t xml:space="preserve"> contains a </w:t>
      </w:r>
      <w:hyperlink r:id="rId114">
        <w:r w:rsidDel="00000000" w:rsidR="00000000" w:rsidRPr="00000000">
          <w:rPr>
            <w:color w:val="1155cc"/>
            <w:sz w:val="24"/>
            <w:szCs w:val="24"/>
            <w:u w:val="single"/>
            <w:rtl w:val="0"/>
            <w:rPrChange w:author="weet li" w:id="3" w:date="2018-07-25T14:18:46Z">
              <w:rPr>
                <w:color w:val="1155cc"/>
                <w:u w:val="single"/>
              </w:rPr>
            </w:rPrChange>
          </w:rPr>
          <w:t xml:space="preserve">scrollview</w:t>
        </w:r>
      </w:hyperlink>
      <w:r w:rsidDel="00000000" w:rsidR="00000000" w:rsidRPr="00000000">
        <w:rPr>
          <w:sz w:val="24"/>
          <w:szCs w:val="24"/>
          <w:rtl w:val="0"/>
          <w:rPrChange w:author="weet li" w:id="3" w:date="2018-07-25T14:18:46Z">
            <w:rPr/>
          </w:rPrChange>
        </w:rPr>
        <w:t xml:space="preserve"> and the contents view. The scrollview contains the tabs within a </w:t>
      </w:r>
      <w:hyperlink r:id="rId115">
        <w:r w:rsidDel="00000000" w:rsidR="00000000" w:rsidRPr="00000000">
          <w:rPr>
            <w:color w:val="1155cc"/>
            <w:sz w:val="24"/>
            <w:szCs w:val="24"/>
            <w:u w:val="single"/>
            <w:rtl w:val="0"/>
            <w:rPrChange w:author="weet li" w:id="3" w:date="2018-07-25T14:18:46Z">
              <w:rPr>
                <w:color w:val="1155cc"/>
                <w:u w:val="single"/>
              </w:rPr>
            </w:rPrChange>
          </w:rPr>
          <w:t xml:space="preserve">tab strip</w:t>
        </w:r>
      </w:hyperlink>
      <w:r w:rsidDel="00000000" w:rsidR="00000000" w:rsidRPr="00000000">
        <w:rPr>
          <w:sz w:val="24"/>
          <w:szCs w:val="24"/>
          <w:rtl w:val="0"/>
          <w:rPrChange w:author="weet li" w:id="3" w:date="2018-07-25T14:18:46Z">
            <w:rPr/>
          </w:rPrChange>
        </w:rPr>
        <w:t xml:space="preserve"> and a </w:t>
      </w:r>
      <w:hyperlink r:id="rId116">
        <w:r w:rsidDel="00000000" w:rsidR="00000000" w:rsidRPr="00000000">
          <w:rPr>
            <w:color w:val="1155cc"/>
            <w:sz w:val="24"/>
            <w:szCs w:val="24"/>
            <w:u w:val="single"/>
            <w:rtl w:val="0"/>
            <w:rPrChange w:author="weet li" w:id="3" w:date="2018-07-25T14:18:46Z">
              <w:rPr>
                <w:color w:val="1155cc"/>
                <w:u w:val="single"/>
              </w:rPr>
            </w:rPrChange>
          </w:rPr>
          <w:t xml:space="preserve">new tab button</w:t>
        </w:r>
      </w:hyperlink>
      <w:r w:rsidDel="00000000" w:rsidR="00000000" w:rsidRPr="00000000">
        <w:rPr>
          <w:sz w:val="24"/>
          <w:szCs w:val="24"/>
          <w:rtl w:val="0"/>
          <w:rPrChange w:author="weet li" w:id="3" w:date="2018-07-25T14:18:46Z">
            <w:rPr/>
          </w:rPrChange>
        </w:rPr>
        <w:t xml:space="preserve">. The contents view’s child views are the webviews associated with the </w:t>
      </w:r>
      <w:hyperlink r:id="rId117">
        <w:r w:rsidDel="00000000" w:rsidR="00000000" w:rsidRPr="00000000">
          <w:rPr>
            <w:color w:val="1155cc"/>
            <w:sz w:val="24"/>
            <w:szCs w:val="24"/>
            <w:u w:val="single"/>
            <w:rtl w:val="0"/>
            <w:rPrChange w:author="weet li" w:id="3" w:date="2018-07-25T14:18:46Z">
              <w:rPr>
                <w:color w:val="1155cc"/>
                <w:u w:val="single"/>
              </w:rPr>
            </w:rPrChange>
          </w:rPr>
          <w:t xml:space="preserve">tabs</w:t>
        </w:r>
      </w:hyperlink>
      <w:r w:rsidDel="00000000" w:rsidR="00000000" w:rsidRPr="00000000">
        <w:rPr>
          <w:sz w:val="24"/>
          <w:szCs w:val="24"/>
          <w:rtl w:val="0"/>
          <w:rPrChange w:author="weet li" w:id="3" w:date="2018-07-25T14:18:46Z">
            <w:rPr/>
          </w:rPrChange>
        </w:rPr>
        <w:t xml:space="preserve">. When a </w:t>
      </w:r>
      <w:hyperlink r:id="rId118">
        <w:r w:rsidDel="00000000" w:rsidR="00000000" w:rsidRPr="00000000">
          <w:rPr>
            <w:color w:val="1155cc"/>
            <w:sz w:val="24"/>
            <w:szCs w:val="24"/>
            <w:u w:val="single"/>
            <w:rtl w:val="0"/>
            <w:rPrChange w:author="weet li" w:id="3" w:date="2018-07-25T14:18:46Z">
              <w:rPr>
                <w:color w:val="1155cc"/>
                <w:u w:val="single"/>
              </w:rPr>
            </w:rPrChange>
          </w:rPr>
          <w:t xml:space="preserve">tab gets selected</w:t>
        </w:r>
      </w:hyperlink>
      <w:r w:rsidDel="00000000" w:rsidR="00000000" w:rsidRPr="00000000">
        <w:rPr>
          <w:sz w:val="24"/>
          <w:szCs w:val="24"/>
          <w:rtl w:val="0"/>
          <w:rPrChange w:author="weet li" w:id="3" w:date="2018-07-25T14:18:46Z">
            <w:rPr/>
          </w:rPrChange>
        </w:rPr>
        <w:t xml:space="preserve">, the associated child view of the contents view becomes visible. </w:t>
      </w:r>
      <w:hyperlink r:id="rId119">
        <w:r w:rsidDel="00000000" w:rsidR="00000000" w:rsidRPr="00000000">
          <w:rPr>
            <w:color w:val="1155cc"/>
            <w:sz w:val="24"/>
            <w:szCs w:val="24"/>
            <w:u w:val="single"/>
            <w:rtl w:val="0"/>
            <w:rPrChange w:author="weet li" w:id="3" w:date="2018-07-25T14:18:46Z">
              <w:rPr>
                <w:color w:val="1155cc"/>
                <w:u w:val="single"/>
              </w:rPr>
            </w:rPrChange>
          </w:rPr>
          <w:t xml:space="preserve">Adding a tab</w:t>
        </w:r>
      </w:hyperlink>
      <w:r w:rsidDel="00000000" w:rsidR="00000000" w:rsidRPr="00000000">
        <w:rPr>
          <w:sz w:val="24"/>
          <w:szCs w:val="24"/>
          <w:rtl w:val="0"/>
          <w:rPrChange w:author="weet li" w:id="3" w:date="2018-07-25T14:18:46Z">
            <w:rPr/>
          </w:rPrChange>
        </w:rPr>
        <w:t xml:space="preserve"> consists of two steps: adding a tab as a child view to the tabstrip, and adding the tab’s content view as a child view to tabbed pane’s contents. </w:t>
      </w:r>
      <w:r w:rsidDel="00000000" w:rsidR="00000000" w:rsidRPr="00000000">
        <w:rPr>
          <w:sz w:val="24"/>
          <w:szCs w:val="24"/>
          <w:rtl w:val="0"/>
          <w:rPrChange w:author="weet li" w:id="3" w:date="2018-07-25T14:18:46Z">
            <w:rPr/>
          </w:rPrChange>
        </w:rPr>
        <w:t xml:space="preserve">The </w:t>
      </w:r>
      <w:r w:rsidDel="00000000" w:rsidR="00000000" w:rsidRPr="00000000">
        <w:rPr>
          <w:sz w:val="24"/>
          <w:szCs w:val="24"/>
          <w:rtl w:val="0"/>
          <w:rPrChange w:author="weet li" w:id="3" w:date="2018-07-25T14:18:46Z">
            <w:rPr/>
          </w:rPrChange>
        </w:rPr>
        <w:t xml:space="preserve">tab’s </w:t>
      </w:r>
      <w:r w:rsidDel="00000000" w:rsidR="00000000" w:rsidRPr="00000000">
        <w:rPr>
          <w:sz w:val="24"/>
          <w:szCs w:val="24"/>
          <w:rtl w:val="0"/>
          <w:rPrChange w:author="weet li" w:id="3" w:date="2018-07-25T14:18:46Z">
            <w:rPr/>
          </w:rPrChange>
        </w:rPr>
        <w:t xml:space="preserve">content view </w:t>
      </w:r>
      <w:r w:rsidDel="00000000" w:rsidR="00000000" w:rsidRPr="00000000">
        <w:rPr>
          <w:sz w:val="24"/>
          <w:szCs w:val="24"/>
          <w:rtl w:val="0"/>
          <w:rPrChange w:author="weet li" w:id="3" w:date="2018-07-25T14:18:46Z">
            <w:rPr/>
          </w:rPrChange>
        </w:rPr>
        <w:t xml:space="preserve">is</w:t>
      </w:r>
      <w:r w:rsidDel="00000000" w:rsidR="00000000" w:rsidRPr="00000000">
        <w:rPr>
          <w:sz w:val="24"/>
          <w:szCs w:val="24"/>
          <w:rtl w:val="0"/>
          <w:rPrChange w:author="weet li" w:id="3" w:date="2018-07-25T14:18:46Z">
            <w:rPr/>
          </w:rPrChange>
        </w:rPr>
        <w:t xml:space="preserve"> a </w:t>
      </w:r>
      <w:hyperlink r:id="rId120">
        <w:r w:rsidDel="00000000" w:rsidR="00000000" w:rsidRPr="00000000">
          <w:rPr>
            <w:color w:val="1155cc"/>
            <w:sz w:val="24"/>
            <w:szCs w:val="24"/>
            <w:u w:val="single"/>
            <w:rtl w:val="0"/>
            <w:rPrChange w:author="weet li" w:id="3" w:date="2018-07-25T14:18:46Z">
              <w:rPr>
                <w:color w:val="1155cc"/>
                <w:u w:val="single"/>
              </w:rPr>
            </w:rPrChange>
          </w:rPr>
          <w:t xml:space="preserve">web view</w:t>
        </w:r>
      </w:hyperlink>
      <w:r w:rsidDel="00000000" w:rsidR="00000000" w:rsidRPr="00000000">
        <w:rPr>
          <w:sz w:val="24"/>
          <w:szCs w:val="24"/>
          <w:rtl w:val="0"/>
          <w:rPrChange w:author="weet li" w:id="3" w:date="2018-07-25T14:18:46Z">
            <w:rPr/>
          </w:rPrChange>
        </w:rPr>
        <w:t xml:space="preserve">, which has a </w:t>
      </w:r>
      <w:hyperlink r:id="rId121">
        <w:r w:rsidDel="00000000" w:rsidR="00000000" w:rsidRPr="00000000">
          <w:rPr>
            <w:color w:val="1155cc"/>
            <w:sz w:val="24"/>
            <w:szCs w:val="24"/>
            <w:u w:val="single"/>
            <w:rtl w:val="0"/>
            <w:rPrChange w:author="weet li" w:id="3" w:date="2018-07-25T14:18:46Z">
              <w:rPr>
                <w:color w:val="1155cc"/>
                <w:u w:val="single"/>
              </w:rPr>
            </w:rPrChange>
          </w:rPr>
          <w:t xml:space="preserve">web content</w:t>
        </w:r>
      </w:hyperlink>
      <w:r w:rsidDel="00000000" w:rsidR="00000000" w:rsidRPr="00000000">
        <w:rPr>
          <w:sz w:val="24"/>
          <w:szCs w:val="24"/>
          <w:rtl w:val="0"/>
          <w:rPrChange w:author="weet li" w:id="3" w:date="2018-07-25T14:18:46Z">
            <w:rPr/>
          </w:rPrChange>
        </w:rPr>
        <w:t xml:space="preserve">.</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jc w:val="both"/>
        <w:rPr>
          <w:sz w:val="24"/>
          <w:szCs w:val="24"/>
          <w:rPrChange w:author="weet li" w:id="3" w:date="2018-07-25T14:18:46Z">
            <w:rPr/>
          </w:rPrChange>
        </w:rPr>
      </w:pPr>
      <w:r w:rsidDel="00000000" w:rsidR="00000000" w:rsidRPr="00000000">
        <w:rPr>
          <w:sz w:val="24"/>
          <w:szCs w:val="24"/>
          <w:rtl w:val="0"/>
          <w:rPrChange w:author="weet li" w:id="3" w:date="2018-07-25T14:18:46Z">
            <w:rPr/>
          </w:rPrChange>
        </w:rPr>
        <w:t xml:space="preserve">The </w:t>
      </w:r>
      <w:hyperlink r:id="rId122">
        <w:r w:rsidDel="00000000" w:rsidR="00000000" w:rsidRPr="00000000">
          <w:rPr>
            <w:color w:val="1155cc"/>
            <w:sz w:val="24"/>
            <w:szCs w:val="24"/>
            <w:u w:val="single"/>
            <w:rtl w:val="0"/>
            <w:rPrChange w:author="weet li" w:id="3" w:date="2018-07-25T14:18:46Z">
              <w:rPr>
                <w:color w:val="1155cc"/>
                <w:u w:val="single"/>
              </w:rPr>
            </w:rPrChange>
          </w:rPr>
          <w:t xml:space="preserve">context menu</w:t>
        </w:r>
      </w:hyperlink>
      <w:r w:rsidDel="00000000" w:rsidR="00000000" w:rsidRPr="00000000">
        <w:rPr>
          <w:sz w:val="24"/>
          <w:szCs w:val="24"/>
          <w:rtl w:val="0"/>
          <w:rPrChange w:author="weet li" w:id="3" w:date="2018-07-25T14:18:46Z">
            <w:rPr/>
          </w:rPrChange>
        </w:rPr>
        <w:t xml:space="preserve"> has the same functionality as the buttons. It can be extended, and we are planing to add the the cut, copy and paste functions to the context menu.</w:t>
      </w: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jc w:val="both"/>
        <w:rPr>
          <w:sz w:val="24"/>
          <w:szCs w:val="24"/>
          <w:rPrChange w:author="weet li" w:id="3" w:date="2018-07-25T14:18:46Z">
            <w:rPr/>
          </w:rPrChange>
        </w:rPr>
      </w:pPr>
      <w:r w:rsidDel="00000000" w:rsidR="00000000" w:rsidRPr="00000000">
        <w:rPr>
          <w:sz w:val="24"/>
          <w:szCs w:val="24"/>
          <w:rtl w:val="0"/>
          <w:rPrChange w:author="weet li" w:id="3" w:date="2018-07-25T14:18:46Z">
            <w:rPr/>
          </w:rPrChange>
        </w:rPr>
        <w:t xml:space="preserve">On core and testing branch there is no toolbar or tabbed pane. The window uses a </w:t>
      </w:r>
      <w:hyperlink r:id="rId123">
        <w:r w:rsidDel="00000000" w:rsidR="00000000" w:rsidRPr="00000000">
          <w:rPr>
            <w:color w:val="1155cc"/>
            <w:sz w:val="24"/>
            <w:szCs w:val="24"/>
            <w:u w:val="single"/>
            <w:rtl w:val="0"/>
            <w:rPrChange w:author="weet li" w:id="3" w:date="2018-07-25T14:18:46Z">
              <w:rPr>
                <w:color w:val="1155cc"/>
                <w:u w:val="single"/>
              </w:rPr>
            </w:rPrChange>
          </w:rPr>
          <w:t xml:space="preserve">FillLayout</w:t>
        </w:r>
      </w:hyperlink>
      <w:r w:rsidDel="00000000" w:rsidR="00000000" w:rsidRPr="00000000">
        <w:rPr>
          <w:sz w:val="24"/>
          <w:szCs w:val="24"/>
          <w:rtl w:val="0"/>
          <w:rPrChange w:author="weet li" w:id="3" w:date="2018-07-25T14:18:46Z">
            <w:rPr/>
          </w:rPrChange>
        </w:rPr>
        <w:t xml:space="preserve"> to stretch its content, which is the web view.</w:t>
      </w:r>
      <w:r w:rsidDel="00000000" w:rsidR="00000000" w:rsidRPr="00000000">
        <w:rPr>
          <w:rtl w:val="0"/>
        </w:rPr>
      </w:r>
    </w:p>
    <w:p w:rsidR="00000000" w:rsidDel="00000000" w:rsidP="00000000" w:rsidRDefault="00000000" w:rsidRPr="00000000" w14:paraId="000000B1">
      <w:pPr>
        <w:pStyle w:val="Heading2"/>
        <w:pBdr>
          <w:top w:space="0" w:sz="0" w:val="nil"/>
          <w:left w:space="0" w:sz="0" w:val="nil"/>
          <w:bottom w:space="0" w:sz="0" w:val="nil"/>
          <w:right w:space="0" w:sz="0" w:val="nil"/>
          <w:between w:space="0" w:sz="0" w:val="nil"/>
        </w:pBdr>
        <w:shd w:fill="auto" w:val="clear"/>
        <w:jc w:val="both"/>
        <w:rPr>
          <w:sz w:val="24"/>
          <w:szCs w:val="24"/>
          <w:rPrChange w:author="weet li" w:id="3" w:date="2018-07-25T14:18:46Z">
            <w:rPr/>
          </w:rPrChange>
        </w:rPr>
      </w:pPr>
      <w:bookmarkStart w:colFirst="0" w:colLast="0" w:name="_t1l0ty2qfjeq" w:id="7"/>
      <w:bookmarkEnd w:id="7"/>
      <w:hyperlink r:id="rId124">
        <w:r w:rsidDel="00000000" w:rsidR="00000000" w:rsidRPr="00000000">
          <w:rPr>
            <w:color w:val="1155cc"/>
            <w:sz w:val="24"/>
            <w:szCs w:val="24"/>
            <w:u w:val="single"/>
            <w:rtl w:val="0"/>
            <w:rPrChange w:author="weet li" w:id="3" w:date="2018-07-25T14:18:46Z">
              <w:rPr>
                <w:color w:val="1155cc"/>
                <w:u w:val="single"/>
              </w:rPr>
            </w:rPrChange>
          </w:rPr>
          <w:t xml:space="preserve">Renderer</w:t>
        </w:r>
      </w:hyperlink>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jc w:val="both"/>
        <w:rPr>
          <w:sz w:val="24"/>
          <w:szCs w:val="24"/>
          <w:rPrChange w:author="weet li" w:id="3" w:date="2018-07-25T14:18:46Z">
            <w:rPr/>
          </w:rPrChange>
        </w:rPr>
      </w:pPr>
      <w:r w:rsidDel="00000000" w:rsidR="00000000" w:rsidRPr="00000000">
        <w:rPr>
          <w:sz w:val="24"/>
          <w:szCs w:val="24"/>
          <w:rtl w:val="0"/>
          <w:rPrChange w:author="weet li" w:id="3" w:date="2018-07-25T14:18:46Z">
            <w:rPr/>
          </w:rPrChange>
        </w:rPr>
        <w:t xml:space="preserve">Currently Sprocket has no renderer folder, because we use the default implementation of these classes. In M2 we will extend this to show how easily you can add new features.</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jc w:val="both"/>
        <w:rPr>
          <w:sz w:val="24"/>
          <w:szCs w:val="24"/>
          <w:rPrChange w:author="weet li" w:id="3" w:date="2018-07-25T14:18:46Z">
            <w:rPr/>
          </w:rPrChange>
        </w:rPr>
      </w:pPr>
      <w:r w:rsidDel="00000000" w:rsidR="00000000" w:rsidRPr="00000000">
        <w:rPr>
          <w:sz w:val="24"/>
          <w:szCs w:val="24"/>
          <w:rtl w:val="0"/>
          <w:rPrChange w:author="weet li" w:id="3" w:date="2018-07-25T14:18:46Z">
            <w:rPr/>
          </w:rPrChange>
        </w:rPr>
        <w:t xml:space="preserve">Sprocket specific code that runs in the renderer process</w:t>
      </w:r>
      <w:r w:rsidDel="00000000" w:rsidR="00000000" w:rsidRPr="00000000">
        <w:rPr>
          <w:sz w:val="24"/>
          <w:szCs w:val="24"/>
          <w:rtl w:val="0"/>
          <w:rPrChange w:author="weet li" w:id="3" w:date="2018-07-25T14:18:46Z">
            <w:rPr/>
          </w:rPrChange>
        </w:rPr>
        <w:t xml:space="preserve"> could be put here</w:t>
      </w:r>
      <w:r w:rsidDel="00000000" w:rsidR="00000000" w:rsidRPr="00000000">
        <w:rPr>
          <w:sz w:val="24"/>
          <w:szCs w:val="24"/>
          <w:rtl w:val="0"/>
          <w:rPrChange w:author="weet li" w:id="3" w:date="2018-07-25T14:18:46Z">
            <w:rPr/>
          </w:rPrChange>
        </w:rPr>
        <w:t xml:space="preserve">. </w:t>
      </w:r>
      <w:r w:rsidDel="00000000" w:rsidR="00000000" w:rsidRPr="00000000">
        <w:rPr>
          <w:sz w:val="24"/>
          <w:szCs w:val="24"/>
          <w:rtl w:val="0"/>
          <w:rPrChange w:author="weet li" w:id="3" w:date="2018-07-25T14:18:46Z">
            <w:rPr/>
          </w:rPrChange>
        </w:rPr>
        <w:t xml:space="preserve">F</w:t>
      </w:r>
      <w:r w:rsidDel="00000000" w:rsidR="00000000" w:rsidRPr="00000000">
        <w:rPr>
          <w:sz w:val="24"/>
          <w:szCs w:val="24"/>
          <w:rtl w:val="0"/>
          <w:rPrChange w:author="weet li" w:id="3" w:date="2018-07-25T14:18:46Z">
            <w:rPr/>
          </w:rPrChange>
        </w:rPr>
        <w:t xml:space="preserve">eatures like auto fill, translate, etc.</w:t>
      </w:r>
      <w:r w:rsidDel="00000000" w:rsidR="00000000" w:rsidRPr="00000000">
        <w:rPr>
          <w:sz w:val="24"/>
          <w:szCs w:val="24"/>
          <w:rtl w:val="0"/>
          <w:rPrChange w:author="weet li" w:id="3" w:date="2018-07-25T14:18:46Z">
            <w:rPr/>
          </w:rPrChange>
        </w:rPr>
        <w:t xml:space="preserve"> can be added</w:t>
      </w:r>
      <w:r w:rsidDel="00000000" w:rsidR="00000000" w:rsidRPr="00000000">
        <w:rPr>
          <w:sz w:val="24"/>
          <w:szCs w:val="24"/>
          <w:rtl w:val="0"/>
          <w:rPrChange w:author="weet li" w:id="3" w:date="2018-07-25T14:18:46Z">
            <w:rPr/>
          </w:rPrChange>
        </w:rPr>
        <w:t xml:space="preserve"> to the content module</w:t>
      </w:r>
      <w:r w:rsidDel="00000000" w:rsidR="00000000" w:rsidRPr="00000000">
        <w:rPr>
          <w:sz w:val="24"/>
          <w:szCs w:val="24"/>
          <w:rtl w:val="0"/>
          <w:rPrChange w:author="weet li" w:id="3" w:date="2018-07-25T14:18:46Z">
            <w:rPr/>
          </w:rPrChange>
        </w:rPr>
        <w:t xml:space="preserve"> with extension of these classes</w:t>
      </w:r>
      <w:r w:rsidDel="00000000" w:rsidR="00000000" w:rsidRPr="00000000">
        <w:rPr>
          <w:rtl w:val="0"/>
        </w:rPr>
      </w:r>
    </w:p>
    <w:p w:rsidR="00000000" w:rsidDel="00000000" w:rsidP="00000000" w:rsidRDefault="00000000" w:rsidRPr="00000000" w14:paraId="000000B4">
      <w:pPr>
        <w:pStyle w:val="Heading2"/>
        <w:pBdr>
          <w:top w:space="0" w:sz="0" w:val="nil"/>
          <w:left w:space="0" w:sz="0" w:val="nil"/>
          <w:bottom w:space="0" w:sz="0" w:val="nil"/>
          <w:right w:space="0" w:sz="0" w:val="nil"/>
          <w:between w:space="0" w:sz="0" w:val="nil"/>
        </w:pBdr>
        <w:shd w:fill="auto" w:val="clear"/>
        <w:jc w:val="both"/>
        <w:rPr>
          <w:sz w:val="24"/>
          <w:szCs w:val="24"/>
          <w:rPrChange w:author="weet li" w:id="3" w:date="2018-07-25T14:18:46Z">
            <w:rPr/>
          </w:rPrChange>
        </w:rPr>
      </w:pPr>
      <w:bookmarkStart w:colFirst="0" w:colLast="0" w:name="_etgorfg31iyk" w:id="8"/>
      <w:bookmarkEnd w:id="8"/>
      <w:hyperlink r:id="rId125">
        <w:r w:rsidDel="00000000" w:rsidR="00000000" w:rsidRPr="00000000">
          <w:rPr>
            <w:color w:val="1155cc"/>
            <w:sz w:val="24"/>
            <w:szCs w:val="24"/>
            <w:u w:val="single"/>
            <w:rtl w:val="0"/>
            <w:rPrChange w:author="weet li" w:id="3" w:date="2018-07-25T14:18:46Z">
              <w:rPr>
                <w:color w:val="1155cc"/>
                <w:u w:val="single"/>
              </w:rPr>
            </w:rPrChange>
          </w:rPr>
          <w:t xml:space="preserve">Common</w:t>
        </w:r>
      </w:hyperlink>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jc w:val="both"/>
        <w:rPr>
          <w:sz w:val="24"/>
          <w:szCs w:val="24"/>
          <w:rPrChange w:author="weet li" w:id="3" w:date="2018-07-25T14:18:46Z">
            <w:rPr/>
          </w:rPrChange>
        </w:rPr>
      </w:pPr>
      <w:r w:rsidDel="00000000" w:rsidR="00000000" w:rsidRPr="00000000">
        <w:rPr>
          <w:sz w:val="24"/>
          <w:szCs w:val="24"/>
          <w:rtl w:val="0"/>
          <w:rPrChange w:author="weet li" w:id="3" w:date="2018-07-25T14:18:46Z">
            <w:rPr/>
          </w:rPrChange>
        </w:rPr>
        <w:t xml:space="preserve">You can find </w:t>
      </w:r>
      <w:r w:rsidDel="00000000" w:rsidR="00000000" w:rsidRPr="00000000">
        <w:rPr>
          <w:sz w:val="24"/>
          <w:szCs w:val="24"/>
          <w:rtl w:val="0"/>
          <w:rPrChange w:author="weet li" w:id="3" w:date="2018-07-25T14:18:46Z">
            <w:rPr/>
          </w:rPrChange>
        </w:rPr>
        <w:t xml:space="preserve">here </w:t>
      </w:r>
      <w:r w:rsidDel="00000000" w:rsidR="00000000" w:rsidRPr="00000000">
        <w:rPr>
          <w:sz w:val="24"/>
          <w:szCs w:val="24"/>
          <w:rtl w:val="0"/>
          <w:rPrChange w:author="weet li" w:id="3" w:date="2018-07-25T14:18:46Z">
            <w:rPr/>
          </w:rPrChange>
        </w:rPr>
        <w:t xml:space="preserve">those f</w:t>
      </w:r>
      <w:r w:rsidDel="00000000" w:rsidR="00000000" w:rsidRPr="00000000">
        <w:rPr>
          <w:sz w:val="24"/>
          <w:szCs w:val="24"/>
          <w:rtl w:val="0"/>
          <w:rPrChange w:author="weet li" w:id="3" w:date="2018-07-25T14:18:46Z">
            <w:rPr/>
          </w:rPrChange>
        </w:rPr>
        <w:t xml:space="preserve">iles which are shared between the multiple processes (i.e. browser and renderer, renderer and plugin, etc...).</w:t>
      </w:r>
      <w:r w:rsidDel="00000000" w:rsidR="00000000" w:rsidRPr="00000000">
        <w:rPr>
          <w:sz w:val="24"/>
          <w:szCs w:val="24"/>
          <w:rtl w:val="0"/>
          <w:rPrChange w:author="weet li" w:id="3" w:date="2018-07-25T14:18:46Z">
            <w:rPr/>
          </w:rPrChange>
        </w:rPr>
        <w:t xml:space="preserve"> </w:t>
      </w:r>
      <w:r w:rsidDel="00000000" w:rsidR="00000000" w:rsidRPr="00000000">
        <w:rPr>
          <w:sz w:val="24"/>
          <w:szCs w:val="24"/>
          <w:rtl w:val="0"/>
          <w:rPrChange w:author="weet li" w:id="3" w:date="2018-07-25T14:18:46Z">
            <w:rPr/>
          </w:rPrChange>
        </w:rPr>
        <w:t xml:space="preserve">Here you can declare constants, switches, favicon, etc</w:t>
      </w:r>
      <w:r w:rsidDel="00000000" w:rsidR="00000000" w:rsidRPr="00000000">
        <w:rPr>
          <w:sz w:val="24"/>
          <w:szCs w:val="24"/>
          <w:rtl w:val="0"/>
          <w:rPrChange w:author="weet li" w:id="3" w:date="2018-07-25T14:18:46Z">
            <w:rPr/>
          </w:rPrChange>
        </w:rPr>
        <w:t xml:space="preserve">,</w:t>
      </w:r>
      <w:r w:rsidDel="00000000" w:rsidR="00000000" w:rsidRPr="00000000">
        <w:rPr>
          <w:sz w:val="24"/>
          <w:szCs w:val="24"/>
          <w:rtl w:val="0"/>
          <w:rPrChange w:author="weet li" w:id="3" w:date="2018-07-25T14:18:46Z">
            <w:rPr/>
          </w:rPrChange>
        </w:rPr>
        <w:t xml:space="preserve"> </w:t>
      </w:r>
      <w:r w:rsidDel="00000000" w:rsidR="00000000" w:rsidRPr="00000000">
        <w:rPr>
          <w:sz w:val="24"/>
          <w:szCs w:val="24"/>
          <w:rtl w:val="0"/>
          <w:rPrChange w:author="weet li" w:id="3" w:date="2018-07-25T14:18:46Z">
            <w:rPr/>
          </w:rPrChange>
        </w:rPr>
        <w:t xml:space="preserve">b</w:t>
      </w:r>
      <w:r w:rsidDel="00000000" w:rsidR="00000000" w:rsidRPr="00000000">
        <w:rPr>
          <w:sz w:val="24"/>
          <w:szCs w:val="24"/>
          <w:rtl w:val="0"/>
          <w:rPrChange w:author="weet li" w:id="3" w:date="2018-07-25T14:18:46Z">
            <w:rPr/>
          </w:rPrChange>
        </w:rPr>
        <w:t xml:space="preserve">asically everything you will need to access </w:t>
      </w:r>
      <w:r w:rsidDel="00000000" w:rsidR="00000000" w:rsidRPr="00000000">
        <w:rPr>
          <w:sz w:val="24"/>
          <w:szCs w:val="24"/>
          <w:rtl w:val="0"/>
          <w:rPrChange w:author="weet li" w:id="3" w:date="2018-07-25T14:18:46Z">
            <w:rPr/>
          </w:rPrChange>
        </w:rPr>
        <w:t xml:space="preserve">from</w:t>
      </w:r>
      <w:r w:rsidDel="00000000" w:rsidR="00000000" w:rsidRPr="00000000">
        <w:rPr>
          <w:sz w:val="24"/>
          <w:szCs w:val="24"/>
          <w:rtl w:val="0"/>
          <w:rPrChange w:author="weet li" w:id="3" w:date="2018-07-25T14:18:46Z">
            <w:rPr/>
          </w:rPrChange>
        </w:rPr>
        <w:t xml:space="preserve"> all processes.</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jc w:val="both"/>
        <w:rPr>
          <w:sz w:val="24"/>
          <w:szCs w:val="24"/>
          <w:rPrChange w:author="weet li" w:id="3" w:date="2018-07-25T14:18:46Z">
            <w:rPr/>
          </w:rPrChange>
        </w:rPr>
      </w:pPr>
      <w:r w:rsidDel="00000000" w:rsidR="00000000" w:rsidRPr="00000000">
        <w:rPr>
          <w:sz w:val="24"/>
          <w:szCs w:val="24"/>
          <w:rtl w:val="0"/>
          <w:rPrChange w:author="weet li" w:id="3" w:date="2018-07-25T14:18:46Z">
            <w:rPr/>
          </w:rPrChange>
        </w:rPr>
        <w:t xml:space="preserve">Currently Sprocket </w:t>
      </w:r>
      <w:hyperlink r:id="rId126">
        <w:r w:rsidDel="00000000" w:rsidR="00000000" w:rsidRPr="00000000">
          <w:rPr>
            <w:color w:val="1155cc"/>
            <w:sz w:val="24"/>
            <w:szCs w:val="24"/>
            <w:u w:val="single"/>
            <w:rtl w:val="0"/>
            <w:rPrChange w:author="weet li" w:id="3" w:date="2018-07-25T14:18:46Z">
              <w:rPr>
                <w:color w:val="1155cc"/>
                <w:u w:val="single"/>
              </w:rPr>
            </w:rPrChange>
          </w:rPr>
          <w:t xml:space="preserve">implements</w:t>
        </w:r>
      </w:hyperlink>
      <w:r w:rsidDel="00000000" w:rsidR="00000000" w:rsidRPr="00000000">
        <w:rPr>
          <w:sz w:val="24"/>
          <w:szCs w:val="24"/>
          <w:rtl w:val="0"/>
          <w:rPrChange w:author="weet li" w:id="3" w:date="2018-07-25T14:18:46Z">
            <w:rPr/>
          </w:rPrChange>
        </w:rPr>
        <w:t xml:space="preserve"> </w:t>
      </w:r>
      <w:r w:rsidDel="00000000" w:rsidR="00000000" w:rsidRPr="00000000">
        <w:rPr>
          <w:sz w:val="24"/>
          <w:szCs w:val="24"/>
          <w:rtl w:val="0"/>
          <w:rPrChange w:author="weet li" w:id="3" w:date="2018-07-25T14:18:46Z">
            <w:rPr/>
          </w:rPrChange>
        </w:rPr>
        <w:t xml:space="preserve">only the </w:t>
      </w:r>
      <w:hyperlink r:id="rId127">
        <w:r w:rsidDel="00000000" w:rsidR="00000000" w:rsidRPr="00000000">
          <w:rPr>
            <w:color w:val="1155cc"/>
            <w:sz w:val="24"/>
            <w:szCs w:val="24"/>
            <w:u w:val="single"/>
            <w:rtl w:val="0"/>
            <w:rPrChange w:author="weet li" w:id="3" w:date="2018-07-25T14:18:46Z">
              <w:rPr>
                <w:color w:val="1155cc"/>
                <w:u w:val="single"/>
              </w:rPr>
            </w:rPrChange>
          </w:rPr>
          <w:t xml:space="preserve">ContentClient</w:t>
        </w:r>
      </w:hyperlink>
      <w:r w:rsidDel="00000000" w:rsidR="00000000" w:rsidRPr="00000000">
        <w:rPr>
          <w:sz w:val="24"/>
          <w:szCs w:val="24"/>
          <w:rtl w:val="0"/>
          <w:rPrChange w:author="weet li" w:id="3" w:date="2018-07-25T14:18:46Z">
            <w:rPr/>
          </w:rPrChange>
        </w:rPr>
        <w:t xml:space="preserve">.</w:t>
      </w:r>
      <w:r w:rsidDel="00000000" w:rsidR="00000000" w:rsidRPr="00000000">
        <w:rPr>
          <w:rtl w:val="0"/>
        </w:rPr>
      </w:r>
    </w:p>
    <w:p w:rsidR="00000000" w:rsidDel="00000000" w:rsidP="00000000" w:rsidRDefault="00000000" w:rsidRPr="00000000" w14:paraId="000000B7">
      <w:pPr>
        <w:pStyle w:val="Heading2"/>
        <w:pBdr>
          <w:top w:space="0" w:sz="0" w:val="nil"/>
          <w:left w:space="0" w:sz="0" w:val="nil"/>
          <w:bottom w:space="0" w:sz="0" w:val="nil"/>
          <w:right w:space="0" w:sz="0" w:val="nil"/>
          <w:between w:space="0" w:sz="0" w:val="nil"/>
        </w:pBdr>
        <w:shd w:fill="auto" w:val="clear"/>
        <w:jc w:val="both"/>
        <w:rPr>
          <w:sz w:val="24"/>
          <w:szCs w:val="24"/>
          <w:rPrChange w:author="weet li" w:id="3" w:date="2018-07-25T14:18:46Z">
            <w:rPr/>
          </w:rPrChange>
        </w:rPr>
      </w:pPr>
      <w:bookmarkStart w:colFirst="0" w:colLast="0" w:name="_eog5hq46r41m" w:id="9"/>
      <w:bookmarkEnd w:id="9"/>
      <w:hyperlink r:id="rId128">
        <w:r w:rsidDel="00000000" w:rsidR="00000000" w:rsidRPr="00000000">
          <w:rPr>
            <w:color w:val="1155cc"/>
            <w:sz w:val="24"/>
            <w:szCs w:val="24"/>
            <w:u w:val="single"/>
            <w:rtl w:val="0"/>
            <w:rPrChange w:author="weet li" w:id="3" w:date="2018-07-25T14:18:46Z">
              <w:rPr>
                <w:color w:val="1155cc"/>
                <w:u w:val="single"/>
              </w:rPr>
            </w:rPrChange>
          </w:rPr>
          <w:t xml:space="preserve">Android</w:t>
        </w:r>
      </w:hyperlink>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jc w:val="both"/>
        <w:rPr>
          <w:sz w:val="24"/>
          <w:szCs w:val="24"/>
          <w:rPrChange w:author="weet li" w:id="3" w:date="2018-07-25T14:18:46Z">
            <w:rPr/>
          </w:rPrChange>
        </w:rPr>
      </w:pPr>
      <w:hyperlink r:id="rId129">
        <w:r w:rsidDel="00000000" w:rsidR="00000000" w:rsidRPr="00000000">
          <w:rPr>
            <w:color w:val="1155cc"/>
            <w:sz w:val="24"/>
            <w:szCs w:val="24"/>
            <w:u w:val="single"/>
            <w:rtl w:val="0"/>
            <w:rPrChange w:author="weet li" w:id="3" w:date="2018-07-25T14:18:46Z">
              <w:rPr>
                <w:color w:val="1155cc"/>
                <w:u w:val="single"/>
              </w:rPr>
            </w:rPrChange>
          </w:rPr>
          <w:t xml:space="preserve">In this folder</w:t>
        </w:r>
      </w:hyperlink>
      <w:r w:rsidDel="00000000" w:rsidR="00000000" w:rsidRPr="00000000">
        <w:rPr>
          <w:sz w:val="24"/>
          <w:szCs w:val="24"/>
          <w:rtl w:val="0"/>
          <w:rPrChange w:author="weet li" w:id="3" w:date="2018-07-25T14:18:46Z">
            <w:rPr/>
          </w:rPrChange>
        </w:rPr>
        <w:t xml:space="preserve"> you can find source codes for the Android </w:t>
      </w:r>
      <w:r w:rsidDel="00000000" w:rsidR="00000000" w:rsidRPr="00000000">
        <w:rPr>
          <w:sz w:val="24"/>
          <w:szCs w:val="24"/>
          <w:rtl w:val="0"/>
          <w:rPrChange w:author="weet li" w:id="3" w:date="2018-07-25T14:18:46Z">
            <w:rPr/>
          </w:rPrChange>
        </w:rPr>
        <w:t xml:space="preserve">port’s </w:t>
      </w:r>
      <w:r w:rsidDel="00000000" w:rsidR="00000000" w:rsidRPr="00000000">
        <w:rPr>
          <w:sz w:val="24"/>
          <w:szCs w:val="24"/>
          <w:rtl w:val="0"/>
          <w:rPrChange w:author="weet li" w:id="3" w:date="2018-07-25T14:18:46Z">
            <w:rPr/>
          </w:rPrChange>
        </w:rPr>
        <w:t xml:space="preserve">implementation. </w:t>
      </w:r>
      <w:r w:rsidDel="00000000" w:rsidR="00000000" w:rsidRPr="00000000">
        <w:rPr>
          <w:sz w:val="24"/>
          <w:szCs w:val="24"/>
          <w:rtl w:val="0"/>
          <w:rPrChange w:author="weet li" w:id="3" w:date="2018-07-25T14:18:46Z">
            <w:rPr/>
          </w:rPrChange>
        </w:rPr>
        <w:t xml:space="preserve">The code of an Android application</w:t>
      </w:r>
      <w:r w:rsidDel="00000000" w:rsidR="00000000" w:rsidRPr="00000000">
        <w:rPr>
          <w:sz w:val="24"/>
          <w:szCs w:val="24"/>
          <w:rtl w:val="0"/>
          <w:rPrChange w:author="weet li" w:id="3" w:date="2018-07-25T14:18:46Z">
            <w:rPr/>
          </w:rPrChange>
        </w:rPr>
        <w:t xml:space="preserve"> is based on Java. </w:t>
      </w:r>
      <w:r w:rsidDel="00000000" w:rsidR="00000000" w:rsidRPr="00000000">
        <w:rPr>
          <w:sz w:val="24"/>
          <w:szCs w:val="24"/>
          <w:rtl w:val="0"/>
          <w:rPrChange w:author="weet li" w:id="3" w:date="2018-07-25T14:18:46Z">
            <w:rPr/>
          </w:rPrChange>
        </w:rPr>
        <w:t xml:space="preserve">Most of the Content API is written in C++, but to work with Android, it has Java (JNI) bindings. </w:t>
      </w:r>
      <w:r w:rsidDel="00000000" w:rsidR="00000000" w:rsidRPr="00000000">
        <w:rPr>
          <w:sz w:val="24"/>
          <w:szCs w:val="24"/>
          <w:rtl w:val="0"/>
          <w:rPrChange w:author="weet li" w:id="3" w:date="2018-07-25T14:18:46Z">
            <w:rPr/>
          </w:rPrChange>
        </w:rPr>
        <w:t xml:space="preserve">Fortunately with </w:t>
      </w:r>
      <w:hyperlink r:id="rId130">
        <w:r w:rsidDel="00000000" w:rsidR="00000000" w:rsidRPr="00000000">
          <w:rPr>
            <w:color w:val="1155cc"/>
            <w:sz w:val="24"/>
            <w:szCs w:val="24"/>
            <w:u w:val="single"/>
            <w:rtl w:val="0"/>
            <w:rPrChange w:author="weet li" w:id="3" w:date="2018-07-25T14:18:46Z">
              <w:rPr>
                <w:color w:val="1155cc"/>
                <w:u w:val="single"/>
              </w:rPr>
            </w:rPrChange>
          </w:rPr>
          <w:t xml:space="preserve">JNI</w:t>
        </w:r>
      </w:hyperlink>
      <w:r w:rsidDel="00000000" w:rsidR="00000000" w:rsidRPr="00000000">
        <w:rPr>
          <w:sz w:val="24"/>
          <w:szCs w:val="24"/>
          <w:rtl w:val="0"/>
          <w:rPrChange w:author="weet li" w:id="3" w:date="2018-07-25T14:18:46Z">
            <w:rPr/>
          </w:rPrChange>
        </w:rPr>
        <w:t xml:space="preserve"> we can call </w:t>
      </w:r>
      <w:r w:rsidDel="00000000" w:rsidR="00000000" w:rsidRPr="00000000">
        <w:rPr>
          <w:sz w:val="24"/>
          <w:szCs w:val="24"/>
          <w:rtl w:val="0"/>
          <w:rPrChange w:author="weet li" w:id="3" w:date="2018-07-25T14:18:46Z">
            <w:rPr/>
          </w:rPrChange>
        </w:rPr>
        <w:t xml:space="preserve">C</w:t>
      </w:r>
      <w:r w:rsidDel="00000000" w:rsidR="00000000" w:rsidRPr="00000000">
        <w:rPr>
          <w:sz w:val="24"/>
          <w:szCs w:val="24"/>
          <w:rtl w:val="0"/>
          <w:rPrChange w:author="weet li" w:id="3" w:date="2018-07-25T14:18:46Z">
            <w:rPr/>
          </w:rPrChange>
        </w:rPr>
        <w:t xml:space="preserve">++ functions and vica versa. To make this work, you need to </w:t>
      </w:r>
      <w:hyperlink r:id="rId131">
        <w:r w:rsidDel="00000000" w:rsidR="00000000" w:rsidRPr="00000000">
          <w:rPr>
            <w:color w:val="1155cc"/>
            <w:sz w:val="24"/>
            <w:szCs w:val="24"/>
            <w:u w:val="single"/>
            <w:rtl w:val="0"/>
            <w:rPrChange w:author="weet li" w:id="3" w:date="2018-07-25T14:18:46Z">
              <w:rPr>
                <w:color w:val="1155cc"/>
                <w:u w:val="single"/>
              </w:rPr>
            </w:rPrChange>
          </w:rPr>
          <w:t xml:space="preserve">bind</w:t>
        </w:r>
      </w:hyperlink>
      <w:r w:rsidDel="00000000" w:rsidR="00000000" w:rsidRPr="00000000">
        <w:rPr>
          <w:sz w:val="24"/>
          <w:szCs w:val="24"/>
          <w:rtl w:val="0"/>
          <w:rPrChange w:author="weet li" w:id="3" w:date="2018-07-25T14:18:46Z">
            <w:rPr/>
          </w:rPrChange>
        </w:rPr>
        <w:t xml:space="preserve"> the </w:t>
      </w:r>
      <w:hyperlink r:id="rId132">
        <w:r w:rsidDel="00000000" w:rsidR="00000000" w:rsidRPr="00000000">
          <w:rPr>
            <w:color w:val="1155cc"/>
            <w:sz w:val="24"/>
            <w:szCs w:val="24"/>
            <w:u w:val="single"/>
            <w:rtl w:val="0"/>
            <w:rPrChange w:author="weet li" w:id="3" w:date="2018-07-25T14:18:46Z">
              <w:rPr>
                <w:color w:val="1155cc"/>
                <w:u w:val="single"/>
              </w:rPr>
            </w:rPrChange>
          </w:rPr>
          <w:t xml:space="preserve">Init</w:t>
        </w:r>
      </w:hyperlink>
      <w:r w:rsidDel="00000000" w:rsidR="00000000" w:rsidRPr="00000000">
        <w:rPr>
          <w:sz w:val="24"/>
          <w:szCs w:val="24"/>
          <w:rtl w:val="0"/>
          <w:rPrChange w:author="weet li" w:id="3" w:date="2018-07-25T14:18:46Z">
            <w:rPr/>
          </w:rPrChange>
        </w:rPr>
        <w:t xml:space="preserve"> and </w:t>
      </w:r>
      <w:hyperlink r:id="rId133">
        <w:r w:rsidDel="00000000" w:rsidR="00000000" w:rsidRPr="00000000">
          <w:rPr>
            <w:color w:val="1155cc"/>
            <w:sz w:val="24"/>
            <w:szCs w:val="24"/>
            <w:u w:val="single"/>
            <w:rtl w:val="0"/>
            <w:rPrChange w:author="weet li" w:id="3" w:date="2018-07-25T14:18:46Z">
              <w:rPr>
                <w:color w:val="1155cc"/>
                <w:u w:val="single"/>
              </w:rPr>
            </w:rPrChange>
          </w:rPr>
          <w:t xml:space="preserve">RegisterJNI</w:t>
        </w:r>
      </w:hyperlink>
      <w:r w:rsidDel="00000000" w:rsidR="00000000" w:rsidRPr="00000000">
        <w:rPr>
          <w:sz w:val="24"/>
          <w:szCs w:val="24"/>
          <w:rtl w:val="0"/>
          <w:rPrChange w:author="weet li" w:id="3" w:date="2018-07-25T14:18:46Z">
            <w:rPr/>
          </w:rPrChange>
        </w:rPr>
        <w:t xml:space="preserve"> functions. This will </w:t>
      </w:r>
      <w:r w:rsidDel="00000000" w:rsidR="00000000" w:rsidRPr="00000000">
        <w:rPr>
          <w:sz w:val="24"/>
          <w:szCs w:val="24"/>
          <w:rtl w:val="0"/>
          <w:rPrChange w:author="weet li" w:id="3" w:date="2018-07-25T14:18:46Z">
            <w:rPr/>
          </w:rPrChange>
        </w:rPr>
        <w:t xml:space="preserve">be </w:t>
      </w:r>
      <w:r w:rsidDel="00000000" w:rsidR="00000000" w:rsidRPr="00000000">
        <w:rPr>
          <w:sz w:val="24"/>
          <w:szCs w:val="24"/>
          <w:rtl w:val="0"/>
          <w:rPrChange w:author="weet li" w:id="3" w:date="2018-07-25T14:18:46Z">
            <w:rPr/>
          </w:rPrChange>
        </w:rPr>
        <w:t xml:space="preserve">called when the shared library </w:t>
      </w:r>
      <w:r w:rsidDel="00000000" w:rsidR="00000000" w:rsidRPr="00000000">
        <w:rPr>
          <w:sz w:val="24"/>
          <w:szCs w:val="24"/>
          <w:rtl w:val="0"/>
          <w:rPrChange w:author="weet li" w:id="3" w:date="2018-07-25T14:18:46Z">
            <w:rPr/>
          </w:rPrChange>
        </w:rPr>
        <w:t xml:space="preserve">is </w:t>
      </w:r>
      <w:r w:rsidDel="00000000" w:rsidR="00000000" w:rsidRPr="00000000">
        <w:rPr>
          <w:sz w:val="24"/>
          <w:szCs w:val="24"/>
          <w:rtl w:val="0"/>
          <w:rPrChange w:author="weet li" w:id="3" w:date="2018-07-25T14:18:46Z">
            <w:rPr/>
          </w:rPrChange>
        </w:rPr>
        <w:t xml:space="preserve">loaded first.</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jc w:val="both"/>
        <w:rPr>
          <w:sz w:val="24"/>
          <w:szCs w:val="24"/>
          <w:rPrChange w:author="weet li" w:id="3" w:date="2018-07-25T14:18:46Z">
            <w:rPr/>
          </w:rPrChange>
        </w:rPr>
      </w:pPr>
      <w:r w:rsidDel="00000000" w:rsidR="00000000" w:rsidRPr="00000000">
        <w:rPr>
          <w:sz w:val="24"/>
          <w:szCs w:val="24"/>
          <w:rtl w:val="0"/>
          <w:rPrChange w:author="weet li" w:id="3" w:date="2018-07-25T14:18:46Z">
            <w:rPr/>
          </w:rPrChange>
        </w:rPr>
        <w:t xml:space="preserve">We have defined some </w:t>
      </w:r>
      <w:hyperlink r:id="rId134">
        <w:r w:rsidDel="00000000" w:rsidR="00000000" w:rsidRPr="00000000">
          <w:rPr>
            <w:color w:val="1155cc"/>
            <w:sz w:val="24"/>
            <w:szCs w:val="24"/>
            <w:u w:val="single"/>
            <w:rtl w:val="0"/>
            <w:rPrChange w:author="weet li" w:id="3" w:date="2018-07-25T14:18:46Z">
              <w:rPr>
                <w:color w:val="1155cc"/>
                <w:u w:val="single"/>
              </w:rPr>
            </w:rPrChange>
          </w:rPr>
          <w:t xml:space="preserve">helper functions</w:t>
        </w:r>
      </w:hyperlink>
      <w:r w:rsidDel="00000000" w:rsidR="00000000" w:rsidRPr="00000000">
        <w:rPr>
          <w:sz w:val="24"/>
          <w:szCs w:val="24"/>
          <w:rtl w:val="0"/>
          <w:rPrChange w:author="weet li" w:id="3" w:date="2018-07-25T14:18:46Z">
            <w:rPr/>
          </w:rPrChange>
        </w:rPr>
        <w:t xml:space="preserve"> which will provide a bridge between the java and </w:t>
      </w:r>
      <w:r w:rsidDel="00000000" w:rsidR="00000000" w:rsidRPr="00000000">
        <w:rPr>
          <w:sz w:val="24"/>
          <w:szCs w:val="24"/>
          <w:rtl w:val="0"/>
          <w:rPrChange w:author="weet li" w:id="3" w:date="2018-07-25T14:18:46Z">
            <w:rPr/>
          </w:rPrChange>
        </w:rPr>
        <w:t xml:space="preserve">C</w:t>
      </w:r>
      <w:r w:rsidDel="00000000" w:rsidR="00000000" w:rsidRPr="00000000">
        <w:rPr>
          <w:sz w:val="24"/>
          <w:szCs w:val="24"/>
          <w:rtl w:val="0"/>
          <w:rPrChange w:author="weet li" w:id="3" w:date="2018-07-25T14:18:46Z">
            <w:rPr/>
          </w:rPrChange>
        </w:rPr>
        <w:t xml:space="preserve">++ code. It is not </w:t>
      </w:r>
      <w:r w:rsidDel="00000000" w:rsidR="00000000" w:rsidRPr="00000000">
        <w:rPr>
          <w:sz w:val="24"/>
          <w:szCs w:val="24"/>
          <w:rtl w:val="0"/>
          <w:rPrChange w:author="weet li" w:id="3" w:date="2018-07-25T14:18:46Z">
            <w:rPr/>
          </w:rPrChange>
        </w:rPr>
        <w:t xml:space="preserve">a </w:t>
      </w:r>
      <w:r w:rsidDel="00000000" w:rsidR="00000000" w:rsidRPr="00000000">
        <w:rPr>
          <w:sz w:val="24"/>
          <w:szCs w:val="24"/>
          <w:rtl w:val="0"/>
          <w:rPrChange w:author="weet li" w:id="3" w:date="2018-07-25T14:18:46Z">
            <w:rPr/>
          </w:rPrChange>
        </w:rPr>
        <w:t xml:space="preserve">hard requirement, but could be handy.</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jc w:val="both"/>
        <w:rPr>
          <w:sz w:val="24"/>
          <w:szCs w:val="24"/>
          <w:rPrChange w:author="weet li" w:id="3" w:date="2018-07-25T14:18:46Z">
            <w:rPr/>
          </w:rPrChange>
        </w:rPr>
      </w:pPr>
      <w:r w:rsidDel="00000000" w:rsidR="00000000" w:rsidRPr="00000000">
        <w:rPr>
          <w:sz w:val="24"/>
          <w:szCs w:val="24"/>
          <w:rtl w:val="0"/>
          <w:rPrChange w:author="weet li" w:id="3" w:date="2018-07-25T14:18:46Z">
            <w:rPr/>
          </w:rPrChange>
        </w:rPr>
        <w:t xml:space="preserve">The following part requires some knowledge about Android. If you are new in this topic, we can suggest to read this basic </w:t>
      </w:r>
      <w:hyperlink r:id="rId135">
        <w:r w:rsidDel="00000000" w:rsidR="00000000" w:rsidRPr="00000000">
          <w:rPr>
            <w:color w:val="1155cc"/>
            <w:sz w:val="24"/>
            <w:szCs w:val="24"/>
            <w:u w:val="single"/>
            <w:rtl w:val="0"/>
            <w:rPrChange w:author="weet li" w:id="3" w:date="2018-07-25T14:18:46Z">
              <w:rPr>
                <w:color w:val="1155cc"/>
                <w:u w:val="single"/>
              </w:rPr>
            </w:rPrChange>
          </w:rPr>
          <w:t xml:space="preserve">tutorial </w:t>
        </w:r>
      </w:hyperlink>
      <w:r w:rsidDel="00000000" w:rsidR="00000000" w:rsidRPr="00000000">
        <w:rPr>
          <w:sz w:val="24"/>
          <w:szCs w:val="24"/>
          <w:rtl w:val="0"/>
          <w:rPrChange w:author="weet li" w:id="3" w:date="2018-07-25T14:18:46Z">
            <w:rPr/>
          </w:rPrChange>
        </w:rPr>
        <w:t xml:space="preserve">at least. If you know the following terms it will be easy to follow us in this part of the documentation: </w:t>
      </w:r>
      <w:hyperlink r:id="rId136">
        <w:r w:rsidDel="00000000" w:rsidR="00000000" w:rsidRPr="00000000">
          <w:rPr>
            <w:color w:val="1155cc"/>
            <w:sz w:val="24"/>
            <w:szCs w:val="24"/>
            <w:u w:val="single"/>
            <w:rtl w:val="0"/>
            <w:rPrChange w:author="weet li" w:id="3" w:date="2018-07-25T14:18:46Z">
              <w:rPr>
                <w:color w:val="1155cc"/>
                <w:u w:val="single"/>
              </w:rPr>
            </w:rPrChange>
          </w:rPr>
          <w:t xml:space="preserve">SDK Manager</w:t>
        </w:r>
      </w:hyperlink>
      <w:r w:rsidDel="00000000" w:rsidR="00000000" w:rsidRPr="00000000">
        <w:rPr>
          <w:sz w:val="24"/>
          <w:szCs w:val="24"/>
          <w:rtl w:val="0"/>
          <w:rPrChange w:author="weet li" w:id="3" w:date="2018-07-25T14:18:46Z">
            <w:rPr/>
          </w:rPrChange>
        </w:rPr>
        <w:t xml:space="preserve">, </w:t>
      </w:r>
      <w:hyperlink r:id="rId137">
        <w:r w:rsidDel="00000000" w:rsidR="00000000" w:rsidRPr="00000000">
          <w:rPr>
            <w:color w:val="1155cc"/>
            <w:sz w:val="24"/>
            <w:szCs w:val="24"/>
            <w:u w:val="single"/>
            <w:rtl w:val="0"/>
            <w:rPrChange w:author="weet li" w:id="3" w:date="2018-07-25T14:18:46Z">
              <w:rPr>
                <w:color w:val="1155cc"/>
                <w:u w:val="single"/>
              </w:rPr>
            </w:rPrChange>
          </w:rPr>
          <w:t xml:space="preserve">Apk</w:t>
        </w:r>
      </w:hyperlink>
      <w:r w:rsidDel="00000000" w:rsidR="00000000" w:rsidRPr="00000000">
        <w:rPr>
          <w:sz w:val="24"/>
          <w:szCs w:val="24"/>
          <w:rtl w:val="0"/>
          <w:rPrChange w:author="weet li" w:id="3" w:date="2018-07-25T14:18:46Z">
            <w:rPr/>
          </w:rPrChange>
        </w:rPr>
        <w:t xml:space="preserve">, </w:t>
      </w:r>
      <w:hyperlink r:id="rId138">
        <w:r w:rsidDel="00000000" w:rsidR="00000000" w:rsidRPr="00000000">
          <w:rPr>
            <w:color w:val="1155cc"/>
            <w:sz w:val="24"/>
            <w:szCs w:val="24"/>
            <w:u w:val="single"/>
            <w:rtl w:val="0"/>
            <w:rPrChange w:author="weet li" w:id="3" w:date="2018-07-25T14:18:46Z">
              <w:rPr>
                <w:color w:val="1155cc"/>
                <w:u w:val="single"/>
              </w:rPr>
            </w:rPrChange>
          </w:rPr>
          <w:t xml:space="preserve">AVD</w:t>
        </w:r>
      </w:hyperlink>
      <w:r w:rsidDel="00000000" w:rsidR="00000000" w:rsidRPr="00000000">
        <w:rPr>
          <w:sz w:val="24"/>
          <w:szCs w:val="24"/>
          <w:rtl w:val="0"/>
          <w:rPrChange w:author="weet li" w:id="3" w:date="2018-07-25T14:18:46Z">
            <w:rPr/>
          </w:rPrChange>
        </w:rPr>
        <w:t xml:space="preserve">, </w:t>
      </w:r>
      <w:hyperlink r:id="rId139">
        <w:r w:rsidDel="00000000" w:rsidR="00000000" w:rsidRPr="00000000">
          <w:rPr>
            <w:color w:val="1155cc"/>
            <w:sz w:val="24"/>
            <w:szCs w:val="24"/>
            <w:u w:val="single"/>
            <w:rtl w:val="0"/>
            <w:rPrChange w:author="weet li" w:id="3" w:date="2018-07-25T14:18:46Z">
              <w:rPr>
                <w:color w:val="1155cc"/>
                <w:u w:val="single"/>
              </w:rPr>
            </w:rPrChange>
          </w:rPr>
          <w:t xml:space="preserve">Application</w:t>
        </w:r>
      </w:hyperlink>
      <w:r w:rsidDel="00000000" w:rsidR="00000000" w:rsidRPr="00000000">
        <w:rPr>
          <w:sz w:val="24"/>
          <w:szCs w:val="24"/>
          <w:rtl w:val="0"/>
          <w:rPrChange w:author="weet li" w:id="3" w:date="2018-07-25T14:18:46Z">
            <w:rPr/>
          </w:rPrChange>
        </w:rPr>
        <w:t xml:space="preserve">, </w:t>
      </w:r>
      <w:hyperlink r:id="rId140">
        <w:r w:rsidDel="00000000" w:rsidR="00000000" w:rsidRPr="00000000">
          <w:rPr>
            <w:color w:val="1155cc"/>
            <w:sz w:val="24"/>
            <w:szCs w:val="24"/>
            <w:u w:val="single"/>
            <w:rtl w:val="0"/>
            <w:rPrChange w:author="weet li" w:id="3" w:date="2018-07-25T14:18:46Z">
              <w:rPr>
                <w:color w:val="1155cc"/>
                <w:u w:val="single"/>
              </w:rPr>
            </w:rPrChange>
          </w:rPr>
          <w:t xml:space="preserve">Activities</w:t>
        </w:r>
      </w:hyperlink>
      <w:r w:rsidDel="00000000" w:rsidR="00000000" w:rsidRPr="00000000">
        <w:rPr>
          <w:sz w:val="24"/>
          <w:szCs w:val="24"/>
          <w:rtl w:val="0"/>
          <w:rPrChange w:author="weet li" w:id="3" w:date="2018-07-25T14:18:46Z">
            <w:rPr/>
          </w:rPrChange>
        </w:rPr>
        <w:t xml:space="preserve">, </w:t>
      </w:r>
      <w:hyperlink r:id="rId141">
        <w:r w:rsidDel="00000000" w:rsidR="00000000" w:rsidRPr="00000000">
          <w:rPr>
            <w:color w:val="1155cc"/>
            <w:sz w:val="24"/>
            <w:szCs w:val="24"/>
            <w:u w:val="single"/>
            <w:rtl w:val="0"/>
            <w:rPrChange w:author="weet li" w:id="3" w:date="2018-07-25T14:18:46Z">
              <w:rPr>
                <w:color w:val="1155cc"/>
                <w:u w:val="single"/>
              </w:rPr>
            </w:rPrChange>
          </w:rPr>
          <w:t xml:space="preserve">Resources</w:t>
        </w:r>
      </w:hyperlink>
      <w:r w:rsidDel="00000000" w:rsidR="00000000" w:rsidRPr="00000000">
        <w:rPr>
          <w:sz w:val="24"/>
          <w:szCs w:val="24"/>
          <w:rtl w:val="0"/>
          <w:rPrChange w:author="weet li" w:id="3" w:date="2018-07-25T14:18:46Z">
            <w:rPr/>
          </w:rPrChange>
        </w:rPr>
        <w:t xml:space="preserve">, </w:t>
      </w:r>
      <w:hyperlink r:id="rId142">
        <w:r w:rsidDel="00000000" w:rsidR="00000000" w:rsidRPr="00000000">
          <w:rPr>
            <w:color w:val="1155cc"/>
            <w:sz w:val="24"/>
            <w:szCs w:val="24"/>
            <w:u w:val="single"/>
            <w:rtl w:val="0"/>
            <w:rPrChange w:author="weet li" w:id="3" w:date="2018-07-25T14:18:46Z">
              <w:rPr>
                <w:color w:val="1155cc"/>
                <w:u w:val="single"/>
              </w:rPr>
            </w:rPrChange>
          </w:rPr>
          <w:t xml:space="preserve">Manifest</w:t>
        </w:r>
      </w:hyperlink>
      <w:r w:rsidDel="00000000" w:rsidR="00000000" w:rsidRPr="00000000">
        <w:rPr>
          <w:sz w:val="24"/>
          <w:szCs w:val="24"/>
          <w:rtl w:val="0"/>
          <w:rPrChange w:author="weet li" w:id="3" w:date="2018-07-25T14:18:46Z">
            <w:rPr/>
          </w:rPrChange>
        </w:rPr>
        <w:t xml:space="preserve">, </w:t>
      </w:r>
      <w:hyperlink r:id="rId143">
        <w:r w:rsidDel="00000000" w:rsidR="00000000" w:rsidRPr="00000000">
          <w:rPr>
            <w:color w:val="1155cc"/>
            <w:sz w:val="24"/>
            <w:szCs w:val="24"/>
            <w:u w:val="single"/>
            <w:rtl w:val="0"/>
            <w:rPrChange w:author="weet li" w:id="3" w:date="2018-07-25T14:18:46Z">
              <w:rPr>
                <w:color w:val="1155cc"/>
                <w:u w:val="single"/>
              </w:rPr>
            </w:rPrChange>
          </w:rPr>
          <w:t xml:space="preserve">LinearLayout</w:t>
        </w:r>
      </w:hyperlink>
      <w:r w:rsidDel="00000000" w:rsidR="00000000" w:rsidRPr="00000000">
        <w:rPr>
          <w:sz w:val="24"/>
          <w:szCs w:val="24"/>
          <w:rtl w:val="0"/>
          <w:rPrChange w:author="weet li" w:id="3" w:date="2018-07-25T14:18:46Z">
            <w:rPr/>
          </w:rPrChange>
        </w:rPr>
        <w:t xml:space="preserve">, </w:t>
      </w:r>
      <w:hyperlink r:id="rId144">
        <w:r w:rsidDel="00000000" w:rsidR="00000000" w:rsidRPr="00000000">
          <w:rPr>
            <w:color w:val="1155cc"/>
            <w:sz w:val="24"/>
            <w:szCs w:val="24"/>
            <w:u w:val="single"/>
            <w:rtl w:val="0"/>
            <w:rPrChange w:author="weet li" w:id="3" w:date="2018-07-25T14:18:46Z">
              <w:rPr>
                <w:color w:val="1155cc"/>
                <w:u w:val="single"/>
              </w:rPr>
            </w:rPrChange>
          </w:rPr>
          <w:t xml:space="preserve">EditText</w:t>
        </w:r>
      </w:hyperlink>
      <w:r w:rsidDel="00000000" w:rsidR="00000000" w:rsidRPr="00000000">
        <w:rPr>
          <w:sz w:val="24"/>
          <w:szCs w:val="24"/>
          <w:rtl w:val="0"/>
          <w:rPrChange w:author="weet li" w:id="3" w:date="2018-07-25T14:18:46Z">
            <w:rPr/>
          </w:rPrChange>
        </w:rPr>
        <w:t xml:space="preserve">, </w:t>
      </w:r>
      <w:hyperlink r:id="rId145">
        <w:r w:rsidDel="00000000" w:rsidR="00000000" w:rsidRPr="00000000">
          <w:rPr>
            <w:color w:val="1155cc"/>
            <w:sz w:val="24"/>
            <w:szCs w:val="24"/>
            <w:u w:val="single"/>
            <w:rtl w:val="0"/>
            <w:rPrChange w:author="weet li" w:id="3" w:date="2018-07-25T14:18:46Z">
              <w:rPr>
                <w:color w:val="1155cc"/>
                <w:u w:val="single"/>
              </w:rPr>
            </w:rPrChange>
          </w:rPr>
          <w:t xml:space="preserve">Button</w:t>
        </w:r>
      </w:hyperlink>
      <w:r w:rsidDel="00000000" w:rsidR="00000000" w:rsidRPr="00000000">
        <w:rPr>
          <w:sz w:val="24"/>
          <w:szCs w:val="24"/>
          <w:rtl w:val="0"/>
          <w:rPrChange w:author="weet li" w:id="3" w:date="2018-07-25T14:18:46Z">
            <w:rPr/>
          </w:rPrChange>
        </w:rPr>
        <w:t xml:space="preserve">, </w:t>
      </w:r>
      <w:hyperlink r:id="rId146">
        <w:r w:rsidDel="00000000" w:rsidR="00000000" w:rsidRPr="00000000">
          <w:rPr>
            <w:color w:val="1155cc"/>
            <w:sz w:val="24"/>
            <w:szCs w:val="24"/>
            <w:u w:val="single"/>
            <w:rtl w:val="0"/>
            <w:rPrChange w:author="weet li" w:id="3" w:date="2018-07-25T14:18:46Z">
              <w:rPr>
                <w:color w:val="1155cc"/>
                <w:u w:val="single"/>
              </w:rPr>
            </w:rPrChange>
          </w:rPr>
          <w:t xml:space="preserve">FrameLayout</w:t>
        </w:r>
      </w:hyperlink>
      <w:r w:rsidDel="00000000" w:rsidR="00000000" w:rsidRPr="00000000">
        <w:rPr>
          <w:sz w:val="24"/>
          <w:szCs w:val="24"/>
          <w:rtl w:val="0"/>
          <w:rPrChange w:author="weet li" w:id="3" w:date="2018-07-25T14:18:46Z">
            <w:rPr/>
          </w:rPrChange>
        </w:rPr>
        <w:t xml:space="preserve">, </w:t>
      </w:r>
      <w:hyperlink r:id="rId147">
        <w:r w:rsidDel="00000000" w:rsidR="00000000" w:rsidRPr="00000000">
          <w:rPr>
            <w:color w:val="1155cc"/>
            <w:sz w:val="24"/>
            <w:szCs w:val="24"/>
            <w:u w:val="single"/>
            <w:rtl w:val="0"/>
            <w:rPrChange w:author="weet li" w:id="3" w:date="2018-07-25T14:18:46Z">
              <w:rPr>
                <w:color w:val="1155cc"/>
                <w:u w:val="single"/>
              </w:rPr>
            </w:rPrChange>
          </w:rPr>
          <w:t xml:space="preserve">Intent</w:t>
        </w:r>
      </w:hyperlink>
      <w:r w:rsidDel="00000000" w:rsidR="00000000" w:rsidRPr="00000000">
        <w:rPr>
          <w:sz w:val="24"/>
          <w:szCs w:val="24"/>
          <w:rtl w:val="0"/>
          <w:rPrChange w:author="weet li" w:id="3" w:date="2018-07-25T14:18:46Z">
            <w:rPr/>
          </w:rPrChange>
        </w:rPr>
        <w:t xml:space="preserve">, </w:t>
      </w:r>
      <w:hyperlink r:id="rId148">
        <w:r w:rsidDel="00000000" w:rsidR="00000000" w:rsidRPr="00000000">
          <w:rPr>
            <w:color w:val="1155cc"/>
            <w:sz w:val="24"/>
            <w:szCs w:val="24"/>
            <w:u w:val="single"/>
            <w:rtl w:val="0"/>
            <w:rPrChange w:author="weet li" w:id="3" w:date="2018-07-25T14:18:46Z">
              <w:rPr>
                <w:color w:val="1155cc"/>
                <w:u w:val="single"/>
              </w:rPr>
            </w:rPrChange>
          </w:rPr>
          <w:t xml:space="preserve">Context</w:t>
        </w:r>
      </w:hyperlink>
      <w:r w:rsidDel="00000000" w:rsidR="00000000" w:rsidRPr="00000000">
        <w:rPr>
          <w:sz w:val="24"/>
          <w:szCs w:val="24"/>
          <w:rtl w:val="0"/>
          <w:rPrChange w:author="weet li" w:id="3" w:date="2018-07-25T14:18:46Z">
            <w:rPr/>
          </w:rPrChange>
        </w:rPr>
        <w:t xml:space="preserve">.</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jc w:val="both"/>
        <w:rPr>
          <w:sz w:val="24"/>
          <w:szCs w:val="24"/>
          <w:rPrChange w:author="weet li" w:id="3" w:date="2018-07-25T14:18:46Z">
            <w:rPr/>
          </w:rPrChange>
        </w:rPr>
      </w:pPr>
      <w:r w:rsidDel="00000000" w:rsidR="00000000" w:rsidRPr="00000000">
        <w:rPr>
          <w:sz w:val="24"/>
          <w:szCs w:val="24"/>
          <w:rtl w:val="0"/>
          <w:rPrChange w:author="weet li" w:id="3" w:date="2018-07-25T14:18:46Z">
            <w:rPr/>
          </w:rPrChange>
        </w:rPr>
        <w:t xml:space="preserve">Implemented java classes:</w:t>
      </w:r>
    </w:p>
    <w:p w:rsidR="00000000" w:rsidDel="00000000" w:rsidP="00000000" w:rsidRDefault="00000000" w:rsidRPr="00000000" w14:paraId="000000BC">
      <w:pPr>
        <w:numPr>
          <w:ilvl w:val="0"/>
          <w:numId w:val="1"/>
        </w:numPr>
        <w:pBdr>
          <w:top w:space="0" w:sz="0" w:val="nil"/>
          <w:left w:space="0" w:sz="0" w:val="nil"/>
          <w:bottom w:space="0" w:sz="0" w:val="nil"/>
          <w:right w:space="0" w:sz="0" w:val="nil"/>
          <w:between w:space="0" w:sz="0" w:val="nil"/>
        </w:pBdr>
        <w:shd w:fill="auto" w:val="clear"/>
        <w:ind w:left="720" w:hanging="360"/>
        <w:jc w:val="both"/>
        <w:rPr>
          <w:sz w:val="24"/>
          <w:szCs w:val="24"/>
          <w:rPrChange w:author="weet li" w:id="3" w:date="2018-07-25T14:18:46Z">
            <w:rPr/>
          </w:rPrChange>
        </w:rPr>
        <w:pPrChange w:author="weet li" w:id="0" w:date="2018-07-25T14:18:46Z">
          <w:pPr>
            <w:numPr>
              <w:ilvl w:val="0"/>
              <w:numId w:val="1"/>
            </w:numPr>
            <w:pBdr>
              <w:top w:space="0" w:sz="0" w:val="nil"/>
              <w:left w:space="0" w:sz="0" w:val="nil"/>
              <w:bottom w:space="0" w:sz="0" w:val="nil"/>
              <w:right w:space="0" w:sz="0" w:val="nil"/>
              <w:between w:space="0" w:sz="0" w:val="nil"/>
            </w:pBdr>
            <w:shd w:fill="auto" w:val="clear"/>
            <w:ind w:left="720" w:hanging="360"/>
            <w:jc w:val="both"/>
          </w:pPr>
        </w:pPrChange>
      </w:pPr>
      <w:hyperlink r:id="rId149">
        <w:r w:rsidDel="00000000" w:rsidR="00000000" w:rsidRPr="00000000">
          <w:rPr>
            <w:color w:val="1155cc"/>
            <w:sz w:val="24"/>
            <w:szCs w:val="24"/>
            <w:u w:val="single"/>
            <w:rtl w:val="0"/>
            <w:rPrChange w:author="weet li" w:id="3" w:date="2018-07-25T14:18:46Z">
              <w:rPr>
                <w:color w:val="1155cc"/>
                <w:u w:val="single"/>
              </w:rPr>
            </w:rPrChange>
          </w:rPr>
          <w:t xml:space="preserve">Application</w:t>
        </w:r>
      </w:hyperlink>
      <w:r w:rsidDel="00000000" w:rsidR="00000000" w:rsidRPr="00000000">
        <w:rPr>
          <w:sz w:val="24"/>
          <w:szCs w:val="24"/>
          <w:rtl w:val="0"/>
          <w:rPrChange w:author="weet li" w:id="3" w:date="2018-07-25T14:18:46Z">
            <w:rPr/>
          </w:rPrChange>
        </w:rPr>
        <w:t xml:space="preserve">: Entry point of the Sprocket application.  Handles initialization of inf</w:t>
      </w:r>
      <w:r w:rsidDel="00000000" w:rsidR="00000000" w:rsidRPr="00000000">
        <w:rPr>
          <w:sz w:val="24"/>
          <w:szCs w:val="24"/>
          <w:rtl w:val="0"/>
          <w:rPrChange w:author="weet li" w:id="3" w:date="2018-07-25T14:18:46Z">
            <w:rPr/>
          </w:rPrChange>
        </w:rPr>
        <w:t xml:space="preserve">ormation that needs to be shared across the main </w:t>
      </w:r>
      <w:r w:rsidDel="00000000" w:rsidR="00000000" w:rsidRPr="00000000">
        <w:rPr>
          <w:sz w:val="24"/>
          <w:szCs w:val="24"/>
          <w:rtl w:val="0"/>
          <w:rPrChange w:author="weet li" w:id="3" w:date="2018-07-25T14:18:46Z">
            <w:rPr/>
          </w:rPrChange>
        </w:rPr>
        <w:t xml:space="preserve">A</w:t>
      </w:r>
      <w:r w:rsidDel="00000000" w:rsidR="00000000" w:rsidRPr="00000000">
        <w:rPr>
          <w:sz w:val="24"/>
          <w:szCs w:val="24"/>
          <w:rtl w:val="0"/>
          <w:rPrChange w:author="weet li" w:id="3" w:date="2018-07-25T14:18:46Z">
            <w:rPr/>
          </w:rPrChange>
        </w:rPr>
        <w:t xml:space="preserve">ctivity and the created child services.</w:t>
      </w:r>
    </w:p>
    <w:p w:rsidR="00000000" w:rsidDel="00000000" w:rsidP="00000000" w:rsidRDefault="00000000" w:rsidRPr="00000000" w14:paraId="000000BD">
      <w:pPr>
        <w:numPr>
          <w:ilvl w:val="0"/>
          <w:numId w:val="1"/>
        </w:numPr>
        <w:pBdr>
          <w:top w:space="0" w:sz="0" w:val="nil"/>
          <w:left w:space="0" w:sz="0" w:val="nil"/>
          <w:bottom w:space="0" w:sz="0" w:val="nil"/>
          <w:right w:space="0" w:sz="0" w:val="nil"/>
          <w:between w:space="0" w:sz="0" w:val="nil"/>
        </w:pBdr>
        <w:shd w:fill="auto" w:val="clear"/>
        <w:ind w:left="720" w:hanging="360"/>
        <w:jc w:val="both"/>
        <w:pPrChange w:author="weet li" w:id="0" w:date="2018-07-25T14:18:46Z">
          <w:pPr>
            <w:numPr>
              <w:ilvl w:val="0"/>
              <w:numId w:val="1"/>
            </w:numPr>
            <w:pBdr>
              <w:top w:space="0" w:sz="0" w:val="nil"/>
              <w:left w:space="0" w:sz="0" w:val="nil"/>
              <w:bottom w:space="0" w:sz="0" w:val="nil"/>
              <w:right w:space="0" w:sz="0" w:val="nil"/>
              <w:between w:space="0" w:sz="0" w:val="nil"/>
            </w:pBdr>
            <w:shd w:fill="auto" w:val="clear"/>
            <w:ind w:left="720" w:hanging="360"/>
            <w:jc w:val="both"/>
          </w:pPr>
        </w:pPrChange>
      </w:pPr>
      <w:hyperlink r:id="rId150">
        <w:r w:rsidDel="00000000" w:rsidR="00000000" w:rsidRPr="00000000">
          <w:rPr>
            <w:color w:val="1155cc"/>
            <w:sz w:val="24"/>
            <w:szCs w:val="24"/>
            <w:u w:val="single"/>
            <w:rtl w:val="0"/>
            <w:rPrChange w:author="weet li" w:id="3" w:date="2018-07-25T14:18:46Z">
              <w:rPr>
                <w:color w:val="1155cc"/>
                <w:u w:val="single"/>
              </w:rPr>
            </w:rPrChange>
          </w:rPr>
          <w:t xml:space="preserve">Activity</w:t>
        </w:r>
      </w:hyperlink>
      <w:r w:rsidDel="00000000" w:rsidR="00000000" w:rsidRPr="00000000">
        <w:rPr>
          <w:sz w:val="24"/>
          <w:szCs w:val="24"/>
          <w:rtl w:val="0"/>
          <w:rPrChange w:author="weet li" w:id="3" w:date="2018-07-25T14:18:46Z">
            <w:rPr/>
          </w:rPrChange>
        </w:rPr>
        <w:t xml:space="preserve">:  Activity for managing the SprocketWindow.</w:t>
      </w:r>
    </w:p>
    <w:p w:rsidR="00000000" w:rsidDel="00000000" w:rsidP="00000000" w:rsidRDefault="00000000" w:rsidRPr="00000000" w14:paraId="000000BE">
      <w:pPr>
        <w:numPr>
          <w:ilvl w:val="0"/>
          <w:numId w:val="1"/>
        </w:numPr>
        <w:pBdr>
          <w:top w:space="0" w:sz="0" w:val="nil"/>
          <w:left w:space="0" w:sz="0" w:val="nil"/>
          <w:bottom w:space="0" w:sz="0" w:val="nil"/>
          <w:right w:space="0" w:sz="0" w:val="nil"/>
          <w:between w:space="0" w:sz="0" w:val="nil"/>
        </w:pBdr>
        <w:shd w:fill="auto" w:val="clear"/>
        <w:ind w:left="720" w:hanging="360"/>
        <w:jc w:val="both"/>
        <w:pPrChange w:author="weet li" w:id="0" w:date="2018-07-25T14:18:46Z">
          <w:pPr>
            <w:numPr>
              <w:ilvl w:val="0"/>
              <w:numId w:val="1"/>
            </w:numPr>
            <w:pBdr>
              <w:top w:space="0" w:sz="0" w:val="nil"/>
              <w:left w:space="0" w:sz="0" w:val="nil"/>
              <w:bottom w:space="0" w:sz="0" w:val="nil"/>
              <w:right w:space="0" w:sz="0" w:val="nil"/>
              <w:between w:space="0" w:sz="0" w:val="nil"/>
            </w:pBdr>
            <w:shd w:fill="auto" w:val="clear"/>
            <w:ind w:left="720" w:hanging="360"/>
            <w:jc w:val="both"/>
          </w:pPr>
        </w:pPrChange>
      </w:pPr>
      <w:hyperlink r:id="rId151">
        <w:r w:rsidDel="00000000" w:rsidR="00000000" w:rsidRPr="00000000">
          <w:rPr>
            <w:color w:val="1155cc"/>
            <w:sz w:val="24"/>
            <w:szCs w:val="24"/>
            <w:u w:val="single"/>
            <w:rtl w:val="0"/>
            <w:rPrChange w:author="weet li" w:id="3" w:date="2018-07-25T14:18:46Z">
              <w:rPr>
                <w:color w:val="1155cc"/>
                <w:u w:val="single"/>
              </w:rPr>
            </w:rPrChange>
          </w:rPr>
          <w:t xml:space="preserve">Manager</w:t>
        </w:r>
      </w:hyperlink>
      <w:r w:rsidDel="00000000" w:rsidR="00000000" w:rsidRPr="00000000">
        <w:rPr>
          <w:sz w:val="24"/>
          <w:szCs w:val="24"/>
          <w:rtl w:val="0"/>
          <w:rPrChange w:author="weet li" w:id="3" w:date="2018-07-25T14:18:46Z">
            <w:rPr/>
          </w:rPrChange>
        </w:rPr>
        <w:t xml:space="preserve">: Container and generator of the views.</w:t>
      </w:r>
    </w:p>
    <w:p w:rsidR="00000000" w:rsidDel="00000000" w:rsidP="00000000" w:rsidRDefault="00000000" w:rsidRPr="00000000" w14:paraId="000000BF">
      <w:pPr>
        <w:numPr>
          <w:ilvl w:val="0"/>
          <w:numId w:val="1"/>
        </w:numPr>
        <w:pBdr>
          <w:top w:space="0" w:sz="0" w:val="nil"/>
          <w:left w:space="0" w:sz="0" w:val="nil"/>
          <w:bottom w:space="0" w:sz="0" w:val="nil"/>
          <w:right w:space="0" w:sz="0" w:val="nil"/>
          <w:between w:space="0" w:sz="0" w:val="nil"/>
        </w:pBdr>
        <w:shd w:fill="auto" w:val="clear"/>
        <w:ind w:left="720" w:hanging="360"/>
        <w:jc w:val="both"/>
        <w:pPrChange w:author="weet li" w:id="0" w:date="2018-07-25T14:18:46Z">
          <w:pPr>
            <w:numPr>
              <w:ilvl w:val="0"/>
              <w:numId w:val="1"/>
            </w:numPr>
            <w:pBdr>
              <w:top w:space="0" w:sz="0" w:val="nil"/>
              <w:left w:space="0" w:sz="0" w:val="nil"/>
              <w:bottom w:space="0" w:sz="0" w:val="nil"/>
              <w:right w:space="0" w:sz="0" w:val="nil"/>
              <w:between w:space="0" w:sz="0" w:val="nil"/>
            </w:pBdr>
            <w:shd w:fill="auto" w:val="clear"/>
            <w:ind w:left="720" w:hanging="360"/>
            <w:jc w:val="both"/>
          </w:pPr>
        </w:pPrChange>
      </w:pPr>
      <w:hyperlink r:id="rId152">
        <w:r w:rsidDel="00000000" w:rsidR="00000000" w:rsidRPr="00000000">
          <w:rPr>
            <w:color w:val="1155cc"/>
            <w:sz w:val="24"/>
            <w:szCs w:val="24"/>
            <w:u w:val="single"/>
            <w:rtl w:val="0"/>
            <w:rPrChange w:author="weet li" w:id="3" w:date="2018-07-25T14:18:46Z">
              <w:rPr>
                <w:color w:val="1155cc"/>
                <w:u w:val="single"/>
              </w:rPr>
            </w:rPrChange>
          </w:rPr>
          <w:t xml:space="preserve">Window</w:t>
        </w:r>
      </w:hyperlink>
      <w:r w:rsidDel="00000000" w:rsidR="00000000" w:rsidRPr="00000000">
        <w:rPr>
          <w:sz w:val="24"/>
          <w:szCs w:val="24"/>
          <w:rtl w:val="0"/>
          <w:rPrChange w:author="weet li" w:id="3" w:date="2018-07-25T14:18:46Z">
            <w:rPr/>
          </w:rPrChange>
        </w:rPr>
        <w:t xml:space="preserve">: Container for various UI components that make up a window. (Currently we support </w:t>
      </w:r>
      <w:r w:rsidDel="00000000" w:rsidR="00000000" w:rsidRPr="00000000">
        <w:rPr>
          <w:sz w:val="24"/>
          <w:szCs w:val="24"/>
          <w:rtl w:val="0"/>
          <w:rPrChange w:author="weet li" w:id="3" w:date="2018-07-25T14:18:46Z">
            <w:rPr/>
          </w:rPrChange>
        </w:rPr>
        <w:t xml:space="preserve">only </w:t>
      </w:r>
      <w:r w:rsidDel="00000000" w:rsidR="00000000" w:rsidRPr="00000000">
        <w:rPr>
          <w:sz w:val="24"/>
          <w:szCs w:val="24"/>
          <w:rtl w:val="0"/>
          <w:rPrChange w:author="weet li" w:id="3" w:date="2018-07-25T14:18:46Z">
            <w:rPr/>
          </w:rPrChange>
        </w:rPr>
        <w:t xml:space="preserve">one window.)</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jc w:val="both"/>
        <w:rPr>
          <w:sz w:val="24"/>
          <w:szCs w:val="24"/>
          <w:rPrChange w:author="weet li" w:id="3" w:date="2018-07-25T14:18:46Z">
            <w:rPr/>
          </w:rPrChange>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jc w:val="both"/>
        <w:rPr>
          <w:sz w:val="24"/>
          <w:szCs w:val="24"/>
          <w:rPrChange w:author="weet li" w:id="3" w:date="2018-07-25T14:18:46Z">
            <w:rPr/>
          </w:rPrChange>
        </w:rPr>
      </w:pPr>
      <w:r w:rsidDel="00000000" w:rsidR="00000000" w:rsidRPr="00000000">
        <w:rPr>
          <w:sz w:val="24"/>
          <w:szCs w:val="24"/>
          <w:rtl w:val="0"/>
          <w:rPrChange w:author="weet li" w:id="3" w:date="2018-07-25T14:18:46Z">
            <w:rPr/>
          </w:rPrChange>
        </w:rPr>
        <w:t xml:space="preserve">Although in general there is no need to </w:t>
      </w:r>
      <w:r w:rsidDel="00000000" w:rsidR="00000000" w:rsidRPr="00000000">
        <w:rPr>
          <w:sz w:val="24"/>
          <w:szCs w:val="24"/>
          <w:rtl w:val="0"/>
          <w:rPrChange w:author="weet li" w:id="3" w:date="2018-07-25T14:18:46Z">
            <w:rPr/>
          </w:rPrChange>
        </w:rPr>
        <w:t xml:space="preserve">subclass</w:t>
      </w:r>
      <w:r w:rsidDel="00000000" w:rsidR="00000000" w:rsidRPr="00000000">
        <w:rPr>
          <w:sz w:val="24"/>
          <w:szCs w:val="24"/>
          <w:rtl w:val="0"/>
          <w:rPrChange w:author="weet li" w:id="3" w:date="2018-07-25T14:18:46Z">
            <w:rPr/>
          </w:rPrChange>
        </w:rPr>
        <w:t xml:space="preserve"> </w:t>
      </w:r>
      <w:hyperlink r:id="rId153">
        <w:r w:rsidDel="00000000" w:rsidR="00000000" w:rsidRPr="00000000">
          <w:rPr>
            <w:color w:val="1155cc"/>
            <w:sz w:val="24"/>
            <w:szCs w:val="24"/>
            <w:u w:val="single"/>
            <w:rtl w:val="0"/>
            <w:rPrChange w:author="weet li" w:id="3" w:date="2018-07-25T14:18:46Z">
              <w:rPr>
                <w:color w:val="1155cc"/>
                <w:u w:val="single"/>
              </w:rPr>
            </w:rPrChange>
          </w:rPr>
          <w:t xml:space="preserve">Application,</w:t>
        </w:r>
      </w:hyperlink>
      <w:r w:rsidDel="00000000" w:rsidR="00000000" w:rsidRPr="00000000">
        <w:rPr>
          <w:sz w:val="24"/>
          <w:szCs w:val="24"/>
          <w:rtl w:val="0"/>
          <w:rPrChange w:author="weet li" w:id="3" w:date="2018-07-25T14:18:46Z">
            <w:rPr/>
          </w:rPrChange>
        </w:rPr>
        <w:t xml:space="preserve"> but we will need to load our dependencies (paks) and initialize the command line. The entry point of the </w:t>
      </w:r>
      <w:r w:rsidDel="00000000" w:rsidR="00000000" w:rsidRPr="00000000">
        <w:rPr>
          <w:sz w:val="24"/>
          <w:szCs w:val="24"/>
          <w:rtl w:val="0"/>
          <w:rPrChange w:author="weet li" w:id="3" w:date="2018-07-25T14:18:46Z">
            <w:rPr/>
          </w:rPrChange>
        </w:rPr>
        <w:t xml:space="preserve">C</w:t>
      </w:r>
      <w:r w:rsidDel="00000000" w:rsidR="00000000" w:rsidRPr="00000000">
        <w:rPr>
          <w:sz w:val="24"/>
          <w:szCs w:val="24"/>
          <w:rtl w:val="0"/>
          <w:rPrChange w:author="weet li" w:id="3" w:date="2018-07-25T14:18:46Z">
            <w:rPr/>
          </w:rPrChange>
        </w:rPr>
        <w:t xml:space="preserve">ontent API can be found </w:t>
      </w:r>
      <w:hyperlink r:id="rId154">
        <w:r w:rsidDel="00000000" w:rsidR="00000000" w:rsidRPr="00000000">
          <w:rPr>
            <w:color w:val="1155cc"/>
            <w:sz w:val="24"/>
            <w:szCs w:val="24"/>
            <w:u w:val="single"/>
            <w:rtl w:val="0"/>
            <w:rPrChange w:author="weet li" w:id="3" w:date="2018-07-25T14:18:46Z">
              <w:rPr>
                <w:color w:val="1155cc"/>
                <w:u w:val="single"/>
              </w:rPr>
            </w:rPrChange>
          </w:rPr>
          <w:t xml:space="preserve">here</w:t>
        </w:r>
      </w:hyperlink>
      <w:r w:rsidDel="00000000" w:rsidR="00000000" w:rsidRPr="00000000">
        <w:rPr>
          <w:sz w:val="24"/>
          <w:szCs w:val="24"/>
          <w:rtl w:val="0"/>
          <w:rPrChange w:author="weet li" w:id="3" w:date="2018-07-25T14:18:46Z">
            <w:rPr/>
          </w:rPrChange>
        </w:rPr>
        <w:t xml:space="preserve">.</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jc w:val="both"/>
        <w:rPr>
          <w:sz w:val="24"/>
          <w:szCs w:val="24"/>
          <w:rPrChange w:author="weet li" w:id="3" w:date="2018-07-25T14:18:46Z">
            <w:rPr/>
          </w:rPrChange>
        </w:rPr>
      </w:pPr>
      <w:r w:rsidDel="00000000" w:rsidR="00000000" w:rsidRPr="00000000">
        <w:rPr>
          <w:sz w:val="24"/>
          <w:szCs w:val="24"/>
          <w:rtl w:val="0"/>
          <w:rPrChange w:author="weet li" w:id="3" w:date="2018-07-25T14:18:46Z">
            <w:rPr/>
          </w:rPrChange>
        </w:rPr>
        <w:t xml:space="preserve">Our </w:t>
      </w:r>
      <w:hyperlink r:id="rId155">
        <w:r w:rsidDel="00000000" w:rsidR="00000000" w:rsidRPr="00000000">
          <w:rPr>
            <w:color w:val="1155cc"/>
            <w:sz w:val="24"/>
            <w:szCs w:val="24"/>
            <w:u w:val="single"/>
            <w:rtl w:val="0"/>
            <w:rPrChange w:author="weet li" w:id="3" w:date="2018-07-25T14:18:46Z">
              <w:rPr>
                <w:color w:val="1155cc"/>
                <w:u w:val="single"/>
              </w:rPr>
            </w:rPrChange>
          </w:rPr>
          <w:t xml:space="preserve">Activity</w:t>
        </w:r>
      </w:hyperlink>
      <w:r w:rsidDel="00000000" w:rsidR="00000000" w:rsidRPr="00000000">
        <w:rPr>
          <w:sz w:val="24"/>
          <w:szCs w:val="24"/>
          <w:rtl w:val="0"/>
          <w:rPrChange w:author="weet li" w:id="3" w:date="2018-07-25T14:18:46Z">
            <w:rPr/>
          </w:rPrChange>
        </w:rPr>
        <w:t xml:space="preserve"> redefines the </w:t>
      </w:r>
      <w:hyperlink r:id="rId156">
        <w:r w:rsidDel="00000000" w:rsidR="00000000" w:rsidRPr="00000000">
          <w:rPr>
            <w:color w:val="1155cc"/>
            <w:sz w:val="24"/>
            <w:szCs w:val="24"/>
            <w:u w:val="single"/>
            <w:rtl w:val="0"/>
            <w:rPrChange w:author="weet li" w:id="3" w:date="2018-07-25T14:18:46Z">
              <w:rPr>
                <w:color w:val="1155cc"/>
                <w:u w:val="single"/>
              </w:rPr>
            </w:rPrChange>
          </w:rPr>
          <w:t xml:space="preserve">onCreate</w:t>
        </w:r>
      </w:hyperlink>
      <w:r w:rsidDel="00000000" w:rsidR="00000000" w:rsidRPr="00000000">
        <w:rPr>
          <w:sz w:val="24"/>
          <w:szCs w:val="24"/>
          <w:rtl w:val="0"/>
          <w:rPrChange w:author="weet li" w:id="3" w:date="2018-07-25T14:18:46Z">
            <w:rPr/>
          </w:rPrChange>
        </w:rPr>
        <w:t xml:space="preserve"> and </w:t>
      </w:r>
      <w:hyperlink r:id="rId157">
        <w:r w:rsidDel="00000000" w:rsidR="00000000" w:rsidRPr="00000000">
          <w:rPr>
            <w:color w:val="1155cc"/>
            <w:sz w:val="24"/>
            <w:szCs w:val="24"/>
            <w:u w:val="single"/>
            <w:rtl w:val="0"/>
            <w:rPrChange w:author="weet li" w:id="3" w:date="2018-07-25T14:18:46Z">
              <w:rPr>
                <w:color w:val="1155cc"/>
                <w:u w:val="single"/>
              </w:rPr>
            </w:rPrChange>
          </w:rPr>
          <w:t xml:space="preserve">onStart</w:t>
        </w:r>
      </w:hyperlink>
      <w:r w:rsidDel="00000000" w:rsidR="00000000" w:rsidRPr="00000000">
        <w:rPr>
          <w:sz w:val="24"/>
          <w:szCs w:val="24"/>
          <w:rtl w:val="0"/>
          <w:rPrChange w:author="weet li" w:id="3" w:date="2018-07-25T14:18:46Z">
            <w:rPr/>
          </w:rPrChange>
        </w:rPr>
        <w:t xml:space="preserve"> methods of the </w:t>
      </w:r>
      <w:hyperlink r:id="rId158">
        <w:r w:rsidDel="00000000" w:rsidR="00000000" w:rsidRPr="00000000">
          <w:rPr>
            <w:color w:val="1155cc"/>
            <w:sz w:val="24"/>
            <w:szCs w:val="24"/>
            <w:u w:val="single"/>
            <w:rtl w:val="0"/>
            <w:rPrChange w:author="weet li" w:id="3" w:date="2018-07-25T14:18:46Z">
              <w:rPr>
                <w:color w:val="1155cc"/>
                <w:u w:val="single"/>
              </w:rPr>
            </w:rPrChange>
          </w:rPr>
          <w:t xml:space="preserve">Activity Lifecycle</w:t>
        </w:r>
      </w:hyperlink>
      <w:r w:rsidDel="00000000" w:rsidR="00000000" w:rsidRPr="00000000">
        <w:rPr>
          <w:sz w:val="24"/>
          <w:szCs w:val="24"/>
          <w:rtl w:val="0"/>
          <w:rPrChange w:author="weet li" w:id="3" w:date="2018-07-25T14:18:46Z">
            <w:rPr/>
          </w:rPrChange>
        </w:rPr>
        <w:t xml:space="preserve">.</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jc w:val="both"/>
        <w:rPr>
          <w:sz w:val="24"/>
          <w:szCs w:val="24"/>
          <w:rPrChange w:author="weet li" w:id="3" w:date="2018-07-25T14:18:46Z">
            <w:rPr/>
          </w:rPrChange>
        </w:rPr>
      </w:pPr>
      <w:r w:rsidDel="00000000" w:rsidR="00000000" w:rsidRPr="00000000">
        <w:rPr>
          <w:sz w:val="24"/>
          <w:szCs w:val="24"/>
          <w:rtl w:val="0"/>
          <w:rPrChange w:author="weet li" w:id="3" w:date="2018-07-25T14:18:46Z">
            <w:rPr/>
          </w:rPrChange>
        </w:rPr>
        <w:t xml:space="preserve">On Create: the </w:t>
      </w:r>
      <w:hyperlink r:id="rId159">
        <w:r w:rsidDel="00000000" w:rsidR="00000000" w:rsidRPr="00000000">
          <w:rPr>
            <w:color w:val="1155cc"/>
            <w:sz w:val="24"/>
            <w:szCs w:val="24"/>
            <w:u w:val="single"/>
            <w:rtl w:val="0"/>
            <w:rPrChange w:author="weet li" w:id="3" w:date="2018-07-25T14:18:46Z">
              <w:rPr>
                <w:color w:val="1155cc"/>
                <w:u w:val="single"/>
              </w:rPr>
            </w:rPrChange>
          </w:rPr>
          <w:t xml:space="preserve">command line initialization</w:t>
        </w:r>
      </w:hyperlink>
      <w:r w:rsidDel="00000000" w:rsidR="00000000" w:rsidRPr="00000000">
        <w:rPr>
          <w:sz w:val="24"/>
          <w:szCs w:val="24"/>
          <w:rtl w:val="0"/>
          <w:rPrChange w:author="weet li" w:id="3" w:date="2018-07-25T14:18:46Z">
            <w:rPr/>
          </w:rPrChange>
        </w:rPr>
        <w:t xml:space="preserve"> ha</w:t>
      </w:r>
      <w:r w:rsidDel="00000000" w:rsidR="00000000" w:rsidRPr="00000000">
        <w:rPr>
          <w:sz w:val="24"/>
          <w:szCs w:val="24"/>
          <w:rtl w:val="0"/>
          <w:rPrChange w:author="weet li" w:id="3" w:date="2018-07-25T14:18:46Z">
            <w:rPr/>
          </w:rPrChange>
        </w:rPr>
        <w:t xml:space="preserve">s</w:t>
      </w:r>
      <w:r w:rsidDel="00000000" w:rsidR="00000000" w:rsidRPr="00000000">
        <w:rPr>
          <w:sz w:val="24"/>
          <w:szCs w:val="24"/>
          <w:rtl w:val="0"/>
          <w:rPrChange w:author="weet li" w:id="3" w:date="2018-07-25T14:18:46Z">
            <w:rPr/>
          </w:rPrChange>
        </w:rPr>
        <w:t xml:space="preserve"> to be done before loading the library, because we need to pass the </w:t>
      </w:r>
      <w:hyperlink r:id="rId160">
        <w:r w:rsidDel="00000000" w:rsidR="00000000" w:rsidRPr="00000000">
          <w:rPr>
            <w:color w:val="1155cc"/>
            <w:sz w:val="24"/>
            <w:szCs w:val="24"/>
            <w:u w:val="single"/>
            <w:rtl w:val="0"/>
            <w:rPrChange w:author="weet li" w:id="3" w:date="2018-07-25T14:18:46Z">
              <w:rPr>
                <w:color w:val="1155cc"/>
                <w:u w:val="single"/>
              </w:rPr>
            </w:rPrChange>
          </w:rPr>
          <w:t xml:space="preserve">command line arguments</w:t>
        </w:r>
      </w:hyperlink>
      <w:r w:rsidDel="00000000" w:rsidR="00000000" w:rsidRPr="00000000">
        <w:rPr>
          <w:sz w:val="24"/>
          <w:szCs w:val="24"/>
          <w:rtl w:val="0"/>
          <w:rPrChange w:author="weet li" w:id="3" w:date="2018-07-25T14:18:46Z">
            <w:rPr/>
          </w:rPrChange>
        </w:rPr>
        <w:t xml:space="preserve"> first. After that, the engine tries to load the</w:t>
      </w:r>
      <w:r w:rsidDel="00000000" w:rsidR="00000000" w:rsidRPr="00000000">
        <w:rPr>
          <w:sz w:val="24"/>
          <w:szCs w:val="24"/>
          <w:rtl w:val="0"/>
          <w:rPrChange w:author="weet li" w:id="3" w:date="2018-07-25T14:18:46Z">
            <w:rPr/>
          </w:rPrChange>
        </w:rPr>
        <w:t xml:space="preserve"> native</w:t>
      </w:r>
      <w:r w:rsidDel="00000000" w:rsidR="00000000" w:rsidRPr="00000000">
        <w:rPr>
          <w:sz w:val="24"/>
          <w:szCs w:val="24"/>
          <w:rtl w:val="0"/>
          <w:rPrChange w:author="weet li" w:id="3" w:date="2018-07-25T14:18:46Z">
            <w:rPr/>
          </w:rPrChange>
        </w:rPr>
        <w:t xml:space="preserve"> </w:t>
      </w:r>
      <w:hyperlink r:id="rId161">
        <w:r w:rsidDel="00000000" w:rsidR="00000000" w:rsidRPr="00000000">
          <w:rPr>
            <w:color w:val="1155cc"/>
            <w:sz w:val="24"/>
            <w:szCs w:val="24"/>
            <w:u w:val="single"/>
            <w:rtl w:val="0"/>
            <w:rPrChange w:author="weet li" w:id="3" w:date="2018-07-25T14:18:46Z">
              <w:rPr>
                <w:color w:val="1155cc"/>
                <w:u w:val="single"/>
              </w:rPr>
            </w:rPrChange>
          </w:rPr>
          <w:t xml:space="preserve">libraries</w:t>
        </w:r>
      </w:hyperlink>
      <w:r w:rsidDel="00000000" w:rsidR="00000000" w:rsidRPr="00000000">
        <w:rPr>
          <w:sz w:val="24"/>
          <w:szCs w:val="24"/>
          <w:rtl w:val="0"/>
          <w:rPrChange w:author="weet li" w:id="3" w:date="2018-07-25T14:18:46Z">
            <w:rPr/>
          </w:rPrChange>
        </w:rPr>
        <w:t xml:space="preserve"> with help of the </w:t>
      </w:r>
      <w:hyperlink r:id="rId162">
        <w:r w:rsidDel="00000000" w:rsidR="00000000" w:rsidRPr="00000000">
          <w:rPr>
            <w:color w:val="1155cc"/>
            <w:sz w:val="24"/>
            <w:szCs w:val="24"/>
            <w:u w:val="single"/>
            <w:rtl w:val="0"/>
            <w:rPrChange w:author="weet li" w:id="3" w:date="2018-07-25T14:18:46Z">
              <w:rPr>
                <w:color w:val="1155cc"/>
                <w:u w:val="single"/>
              </w:rPr>
            </w:rPrChange>
          </w:rPr>
          <w:t xml:space="preserve">LibraryLoader</w:t>
        </w:r>
      </w:hyperlink>
      <w:r w:rsidDel="00000000" w:rsidR="00000000" w:rsidRPr="00000000">
        <w:rPr>
          <w:sz w:val="24"/>
          <w:szCs w:val="24"/>
          <w:rtl w:val="0"/>
          <w:rPrChange w:author="weet li" w:id="3" w:date="2018-07-25T14:18:46Z">
            <w:rPr/>
          </w:rPrChange>
        </w:rPr>
        <w:t xml:space="preserve">. If it </w:t>
      </w:r>
      <w:hyperlink r:id="rId163">
        <w:r w:rsidDel="00000000" w:rsidR="00000000" w:rsidRPr="00000000">
          <w:rPr>
            <w:color w:val="1155cc"/>
            <w:sz w:val="24"/>
            <w:szCs w:val="24"/>
            <w:u w:val="single"/>
            <w:rtl w:val="0"/>
            <w:rPrChange w:author="weet li" w:id="3" w:date="2018-07-25T14:18:46Z">
              <w:rPr>
                <w:color w:val="1155cc"/>
                <w:u w:val="single"/>
              </w:rPr>
            </w:rPrChange>
          </w:rPr>
          <w:t xml:space="preserve">fails</w:t>
        </w:r>
      </w:hyperlink>
      <w:r w:rsidDel="00000000" w:rsidR="00000000" w:rsidRPr="00000000">
        <w:rPr>
          <w:sz w:val="24"/>
          <w:szCs w:val="24"/>
          <w:rtl w:val="0"/>
          <w:rPrChange w:author="weet li" w:id="3" w:date="2018-07-25T14:18:46Z">
            <w:rPr/>
          </w:rPrChange>
        </w:rPr>
        <w:t xml:space="preserve">, nothing can work, so we have to </w:t>
      </w:r>
      <w:hyperlink r:id="rId164">
        <w:r w:rsidDel="00000000" w:rsidR="00000000" w:rsidRPr="00000000">
          <w:rPr>
            <w:color w:val="1155cc"/>
            <w:sz w:val="24"/>
            <w:szCs w:val="24"/>
            <w:u w:val="single"/>
            <w:rtl w:val="0"/>
            <w:rPrChange w:author="weet li" w:id="3" w:date="2018-07-25T14:18:46Z">
              <w:rPr>
                <w:color w:val="1155cc"/>
                <w:u w:val="single"/>
              </w:rPr>
            </w:rPrChange>
          </w:rPr>
          <w:t xml:space="preserve">kill the whole application</w:t>
        </w:r>
      </w:hyperlink>
      <w:r w:rsidDel="00000000" w:rsidR="00000000" w:rsidRPr="00000000">
        <w:rPr>
          <w:sz w:val="24"/>
          <w:szCs w:val="24"/>
          <w:rtl w:val="0"/>
          <w:rPrChange w:author="weet li" w:id="3" w:date="2018-07-25T14:18:46Z">
            <w:rPr/>
          </w:rPrChange>
        </w:rPr>
        <w:t xml:space="preserve">, not just the activity. </w:t>
      </w:r>
      <w:r w:rsidDel="00000000" w:rsidR="00000000" w:rsidRPr="00000000">
        <w:rPr>
          <w:sz w:val="24"/>
          <w:szCs w:val="24"/>
          <w:rtl w:val="0"/>
          <w:rPrChange w:author="weet li" w:id="3" w:date="2018-07-25T14:18:46Z">
            <w:rPr/>
          </w:rPrChange>
        </w:rPr>
        <w:t xml:space="preserve">After loading the libraries</w:t>
      </w:r>
      <w:r w:rsidDel="00000000" w:rsidR="00000000" w:rsidRPr="00000000">
        <w:rPr>
          <w:sz w:val="24"/>
          <w:szCs w:val="24"/>
          <w:rtl w:val="0"/>
          <w:rPrChange w:author="weet li" w:id="3" w:date="2018-07-25T14:18:46Z">
            <w:rPr/>
          </w:rPrChange>
        </w:rPr>
        <w:t xml:space="preserve"> we create the </w:t>
      </w:r>
      <w:hyperlink r:id="rId165">
        <w:r w:rsidDel="00000000" w:rsidR="00000000" w:rsidRPr="00000000">
          <w:rPr>
            <w:color w:val="1155cc"/>
            <w:sz w:val="24"/>
            <w:szCs w:val="24"/>
            <w:u w:val="single"/>
            <w:rtl w:val="0"/>
            <w:rPrChange w:author="weet li" w:id="3" w:date="2018-07-25T14:18:46Z">
              <w:rPr>
                <w:color w:val="1155cc"/>
                <w:u w:val="single"/>
              </w:rPr>
            </w:rPrChange>
          </w:rPr>
          <w:t xml:space="preserve">Manager</w:t>
        </w:r>
      </w:hyperlink>
      <w:r w:rsidDel="00000000" w:rsidR="00000000" w:rsidRPr="00000000">
        <w:rPr>
          <w:sz w:val="24"/>
          <w:szCs w:val="24"/>
          <w:rtl w:val="0"/>
          <w:rPrChange w:author="weet li" w:id="3" w:date="2018-07-25T14:18:46Z">
            <w:rPr/>
          </w:rPrChange>
        </w:rPr>
        <w:t xml:space="preserve"> - also </w:t>
      </w:r>
      <w:hyperlink r:id="rId166">
        <w:r w:rsidDel="00000000" w:rsidR="00000000" w:rsidRPr="00000000">
          <w:rPr>
            <w:color w:val="1155cc"/>
            <w:sz w:val="24"/>
            <w:szCs w:val="24"/>
            <w:u w:val="single"/>
            <w:rtl w:val="0"/>
            <w:rPrChange w:author="weet li" w:id="3" w:date="2018-07-25T14:18:46Z">
              <w:rPr>
                <w:color w:val="1155cc"/>
                <w:u w:val="single"/>
              </w:rPr>
            </w:rPrChange>
          </w:rPr>
          <w:t xml:space="preserve">create</w:t>
        </w:r>
      </w:hyperlink>
      <w:r w:rsidDel="00000000" w:rsidR="00000000" w:rsidRPr="00000000">
        <w:rPr>
          <w:sz w:val="24"/>
          <w:szCs w:val="24"/>
          <w:rtl w:val="0"/>
          <w:rPrChange w:author="weet li" w:id="3" w:date="2018-07-25T14:18:46Z">
            <w:rPr/>
          </w:rPrChange>
        </w:rPr>
        <w:t xml:space="preserve"> a </w:t>
      </w:r>
      <w:hyperlink r:id="rId167">
        <w:r w:rsidDel="00000000" w:rsidR="00000000" w:rsidRPr="00000000">
          <w:rPr>
            <w:color w:val="1155cc"/>
            <w:sz w:val="24"/>
            <w:szCs w:val="24"/>
            <w:u w:val="single"/>
            <w:rtl w:val="0"/>
            <w:rPrChange w:author="weet li" w:id="3" w:date="2018-07-25T14:18:46Z">
              <w:rPr>
                <w:color w:val="1155cc"/>
                <w:u w:val="single"/>
              </w:rPr>
            </w:rPrChange>
          </w:rPr>
          <w:t xml:space="preserve">C++ reference</w:t>
        </w:r>
      </w:hyperlink>
      <w:r w:rsidDel="00000000" w:rsidR="00000000" w:rsidRPr="00000000">
        <w:rPr>
          <w:sz w:val="24"/>
          <w:szCs w:val="24"/>
          <w:rtl w:val="0"/>
          <w:rPrChange w:author="weet li" w:id="3" w:date="2018-07-25T14:18:46Z">
            <w:rPr/>
          </w:rPrChange>
        </w:rPr>
        <w:t xml:space="preserve"> of it - and the Activity Window. Next, we </w:t>
      </w:r>
      <w:hyperlink r:id="rId168">
        <w:r w:rsidDel="00000000" w:rsidR="00000000" w:rsidRPr="00000000">
          <w:rPr>
            <w:color w:val="1155cc"/>
            <w:sz w:val="24"/>
            <w:szCs w:val="24"/>
            <w:u w:val="single"/>
            <w:rtl w:val="0"/>
            <w:rPrChange w:author="weet li" w:id="3" w:date="2018-07-25T14:18:46Z">
              <w:rPr>
                <w:color w:val="1155cc"/>
                <w:u w:val="single"/>
              </w:rPr>
            </w:rPrChange>
          </w:rPr>
          <w:t xml:space="preserve">get</w:t>
        </w:r>
      </w:hyperlink>
      <w:r w:rsidDel="00000000" w:rsidR="00000000" w:rsidRPr="00000000">
        <w:rPr>
          <w:sz w:val="24"/>
          <w:szCs w:val="24"/>
          <w:rtl w:val="0"/>
          <w:rPrChange w:author="weet li" w:id="3" w:date="2018-07-25T14:18:46Z">
            <w:rPr/>
          </w:rPrChange>
        </w:rPr>
        <w:t xml:space="preserve"> the startup URL and if it </w:t>
      </w:r>
      <w:r w:rsidDel="00000000" w:rsidR="00000000" w:rsidRPr="00000000">
        <w:rPr>
          <w:sz w:val="24"/>
          <w:szCs w:val="24"/>
          <w:rtl w:val="0"/>
          <w:rPrChange w:author="weet li" w:id="3" w:date="2018-07-25T14:18:46Z">
            <w:rPr/>
          </w:rPrChange>
        </w:rPr>
        <w:t xml:space="preserve">is </w:t>
      </w:r>
      <w:hyperlink r:id="rId169">
        <w:r w:rsidDel="00000000" w:rsidR="00000000" w:rsidRPr="00000000">
          <w:rPr>
            <w:color w:val="1155cc"/>
            <w:sz w:val="24"/>
            <w:szCs w:val="24"/>
            <w:u w:val="single"/>
            <w:rtl w:val="0"/>
            <w:rPrChange w:author="weet li" w:id="3" w:date="2018-07-25T14:18:46Z">
              <w:rPr>
                <w:color w:val="1155cc"/>
                <w:u w:val="single"/>
              </w:rPr>
            </w:rPrChange>
          </w:rPr>
          <w:t xml:space="preserve">not empty</w:t>
        </w:r>
      </w:hyperlink>
      <w:r w:rsidDel="00000000" w:rsidR="00000000" w:rsidRPr="00000000">
        <w:rPr>
          <w:sz w:val="24"/>
          <w:szCs w:val="24"/>
          <w:rtl w:val="0"/>
          <w:rPrChange w:author="weet li" w:id="3" w:date="2018-07-25T14:18:46Z">
            <w:rPr/>
          </w:rPrChange>
        </w:rPr>
        <w:t xml:space="preserve">, we </w:t>
      </w:r>
      <w:hyperlink r:id="rId170">
        <w:r w:rsidDel="00000000" w:rsidR="00000000" w:rsidRPr="00000000">
          <w:rPr>
            <w:color w:val="1155cc"/>
            <w:sz w:val="24"/>
            <w:szCs w:val="24"/>
            <w:u w:val="single"/>
            <w:rtl w:val="0"/>
            <w:rPrChange w:author="weet li" w:id="3" w:date="2018-07-25T14:18:46Z">
              <w:rPr>
                <w:color w:val="1155cc"/>
                <w:u w:val="single"/>
              </w:rPr>
            </w:rPrChange>
          </w:rPr>
          <w:t xml:space="preserve">replace</w:t>
        </w:r>
      </w:hyperlink>
      <w:r w:rsidDel="00000000" w:rsidR="00000000" w:rsidRPr="00000000">
        <w:rPr>
          <w:sz w:val="24"/>
          <w:szCs w:val="24"/>
          <w:rtl w:val="0"/>
          <w:rPrChange w:author="weet li" w:id="3" w:date="2018-07-25T14:18:46Z">
            <w:rPr/>
          </w:rPrChange>
        </w:rPr>
        <w:t xml:space="preserve"> our </w:t>
      </w:r>
      <w:r w:rsidDel="00000000" w:rsidR="00000000" w:rsidRPr="00000000">
        <w:rPr>
          <w:sz w:val="24"/>
          <w:szCs w:val="24"/>
          <w:rtl w:val="0"/>
          <w:rPrChange w:author="weet li" w:id="3" w:date="2018-07-25T14:18:46Z">
            <w:rPr/>
          </w:rPrChange>
        </w:rPr>
        <w:t xml:space="preserve">default</w:t>
      </w:r>
      <w:hyperlink r:id="rId171">
        <w:r w:rsidDel="00000000" w:rsidR="00000000" w:rsidRPr="00000000">
          <w:rPr>
            <w:color w:val="1155cc"/>
            <w:sz w:val="24"/>
            <w:szCs w:val="24"/>
            <w:u w:val="single"/>
            <w:rtl w:val="0"/>
            <w:rPrChange w:author="weet li" w:id="3" w:date="2018-07-25T14:18:46Z">
              <w:rPr>
                <w:color w:val="1155cc"/>
                <w:u w:val="single"/>
              </w:rPr>
            </w:rPrChange>
          </w:rPr>
          <w:t xml:space="preserve"> </w:t>
        </w:r>
      </w:hyperlink>
      <w:r w:rsidDel="00000000" w:rsidR="00000000" w:rsidRPr="00000000">
        <w:rPr>
          <w:sz w:val="24"/>
          <w:szCs w:val="24"/>
          <w:rtl w:val="0"/>
          <w:rPrChange w:author="weet li" w:id="3" w:date="2018-07-25T14:18:46Z">
            <w:rPr/>
          </w:rPrChange>
        </w:rPr>
        <w:t xml:space="preserve">URL</w:t>
      </w:r>
      <w:r w:rsidDel="00000000" w:rsidR="00000000" w:rsidRPr="00000000">
        <w:rPr>
          <w:sz w:val="24"/>
          <w:szCs w:val="24"/>
          <w:rtl w:val="0"/>
          <w:rPrChange w:author="weet li" w:id="3" w:date="2018-07-25T14:18:46Z">
            <w:rPr/>
          </w:rPrChange>
        </w:rPr>
        <w:t xml:space="preserve">. And finally we can </w:t>
      </w:r>
      <w:hyperlink r:id="rId172">
        <w:r w:rsidDel="00000000" w:rsidR="00000000" w:rsidRPr="00000000">
          <w:rPr>
            <w:color w:val="1155cc"/>
            <w:sz w:val="24"/>
            <w:szCs w:val="24"/>
            <w:u w:val="single"/>
            <w:rtl w:val="0"/>
            <w:rPrChange w:author="weet li" w:id="3" w:date="2018-07-25T14:18:46Z">
              <w:rPr>
                <w:color w:val="1155cc"/>
                <w:u w:val="single"/>
              </w:rPr>
            </w:rPrChange>
          </w:rPr>
          <w:t xml:space="preserve">start</w:t>
        </w:r>
      </w:hyperlink>
      <w:r w:rsidDel="00000000" w:rsidR="00000000" w:rsidRPr="00000000">
        <w:rPr>
          <w:sz w:val="24"/>
          <w:szCs w:val="24"/>
          <w:rtl w:val="0"/>
          <w:rPrChange w:author="weet li" w:id="3" w:date="2018-07-25T14:18:46Z">
            <w:rPr/>
          </w:rPrChange>
        </w:rPr>
        <w:t xml:space="preserve"> the browser process. If the startup fails, we </w:t>
      </w:r>
      <w:hyperlink r:id="rId173">
        <w:r w:rsidDel="00000000" w:rsidR="00000000" w:rsidRPr="00000000">
          <w:rPr>
            <w:color w:val="1155cc"/>
            <w:sz w:val="24"/>
            <w:szCs w:val="24"/>
            <w:u w:val="single"/>
            <w:rtl w:val="0"/>
            <w:rPrChange w:author="weet li" w:id="3" w:date="2018-07-25T14:18:46Z">
              <w:rPr>
                <w:color w:val="1155cc"/>
                <w:u w:val="single"/>
              </w:rPr>
            </w:rPrChange>
          </w:rPr>
          <w:t xml:space="preserve">notify</w:t>
        </w:r>
      </w:hyperlink>
      <w:r w:rsidDel="00000000" w:rsidR="00000000" w:rsidRPr="00000000">
        <w:rPr>
          <w:sz w:val="24"/>
          <w:szCs w:val="24"/>
          <w:rtl w:val="0"/>
          <w:rPrChange w:author="weet li" w:id="3" w:date="2018-07-25T14:18:46Z">
            <w:rPr/>
          </w:rPrChange>
        </w:rPr>
        <w:t xml:space="preserve"> the user. If succeed, we </w:t>
      </w:r>
      <w:hyperlink r:id="rId174">
        <w:r w:rsidDel="00000000" w:rsidR="00000000" w:rsidRPr="00000000">
          <w:rPr>
            <w:color w:val="1155cc"/>
            <w:sz w:val="24"/>
            <w:szCs w:val="24"/>
            <w:u w:val="single"/>
            <w:rtl w:val="0"/>
            <w:rPrChange w:author="weet li" w:id="3" w:date="2018-07-25T14:18:46Z">
              <w:rPr>
                <w:color w:val="1155cc"/>
                <w:u w:val="single"/>
              </w:rPr>
            </w:rPrChange>
          </w:rPr>
          <w:t xml:space="preserve">launch</w:t>
        </w:r>
      </w:hyperlink>
      <w:r w:rsidDel="00000000" w:rsidR="00000000" w:rsidRPr="00000000">
        <w:rPr>
          <w:sz w:val="24"/>
          <w:szCs w:val="24"/>
          <w:rtl w:val="0"/>
          <w:rPrChange w:author="weet li" w:id="3" w:date="2018-07-25T14:18:46Z">
            <w:rPr/>
          </w:rPrChange>
        </w:rPr>
        <w:t xml:space="preserve"> the web contents, which basically </w:t>
      </w:r>
      <w:hyperlink r:id="rId175">
        <w:r w:rsidDel="00000000" w:rsidR="00000000" w:rsidRPr="00000000">
          <w:rPr>
            <w:color w:val="1155cc"/>
            <w:sz w:val="24"/>
            <w:szCs w:val="24"/>
            <w:u w:val="single"/>
            <w:rtl w:val="0"/>
            <w:rPrChange w:author="weet li" w:id="3" w:date="2018-07-25T14:18:46Z">
              <w:rPr>
                <w:color w:val="1155cc"/>
                <w:u w:val="single"/>
              </w:rPr>
            </w:rPrChange>
          </w:rPr>
          <w:t xml:space="preserve">creates</w:t>
        </w:r>
      </w:hyperlink>
      <w:r w:rsidDel="00000000" w:rsidR="00000000" w:rsidRPr="00000000">
        <w:rPr>
          <w:sz w:val="24"/>
          <w:szCs w:val="24"/>
          <w:rtl w:val="0"/>
          <w:rPrChange w:author="weet li" w:id="3" w:date="2018-07-25T14:18:46Z">
            <w:rPr/>
          </w:rPrChange>
        </w:rPr>
        <w:t xml:space="preserve"> a</w:t>
      </w:r>
      <w:r w:rsidDel="00000000" w:rsidR="00000000" w:rsidRPr="00000000">
        <w:rPr>
          <w:sz w:val="24"/>
          <w:szCs w:val="24"/>
          <w:rtl w:val="0"/>
          <w:rPrChange w:author="weet li" w:id="3" w:date="2018-07-25T14:18:46Z">
            <w:rPr/>
          </w:rPrChange>
        </w:rPr>
        <w:t xml:space="preserve"> SprocketWindow and a </w:t>
      </w:r>
      <w:r w:rsidDel="00000000" w:rsidR="00000000" w:rsidRPr="00000000">
        <w:rPr>
          <w:sz w:val="24"/>
          <w:szCs w:val="24"/>
          <w:rtl w:val="0"/>
          <w:rPrChange w:author="weet li" w:id="3" w:date="2018-07-25T14:18:46Z">
            <w:rPr/>
          </w:rPrChange>
        </w:rPr>
        <w:t xml:space="preserve">SprocketWebContents. </w:t>
      </w:r>
      <w:r w:rsidDel="00000000" w:rsidR="00000000" w:rsidRPr="00000000">
        <w:rPr>
          <w:sz w:val="24"/>
          <w:szCs w:val="24"/>
          <w:rtl w:val="0"/>
          <w:rPrChange w:author="weet li" w:id="3" w:date="2018-07-25T14:18:46Z">
            <w:rPr/>
          </w:rPrChange>
        </w:rPr>
        <w:t xml:space="preserve">This is where </w:t>
      </w:r>
      <w:hyperlink r:id="rId176">
        <w:r w:rsidDel="00000000" w:rsidR="00000000" w:rsidRPr="00000000">
          <w:rPr>
            <w:color w:val="1155cc"/>
            <w:sz w:val="24"/>
            <w:szCs w:val="24"/>
            <w:u w:val="single"/>
            <w:rtl w:val="0"/>
            <w:rPrChange w:author="weet li" w:id="3" w:date="2018-07-25T14:18:46Z">
              <w:rPr>
                <w:color w:val="1155cc"/>
                <w:u w:val="single"/>
              </w:rPr>
            </w:rPrChange>
          </w:rPr>
          <w:t xml:space="preserve">Java</w:t>
        </w:r>
      </w:hyperlink>
      <w:r w:rsidDel="00000000" w:rsidR="00000000" w:rsidRPr="00000000">
        <w:rPr>
          <w:sz w:val="24"/>
          <w:szCs w:val="24"/>
          <w:rtl w:val="0"/>
          <w:rPrChange w:author="weet li" w:id="3" w:date="2018-07-25T14:18:46Z">
            <w:rPr/>
          </w:rPrChange>
        </w:rPr>
        <w:t xml:space="preserve"> calls a </w:t>
      </w:r>
      <w:hyperlink r:id="rId177">
        <w:r w:rsidDel="00000000" w:rsidR="00000000" w:rsidRPr="00000000">
          <w:rPr>
            <w:color w:val="1155cc"/>
            <w:sz w:val="24"/>
            <w:szCs w:val="24"/>
            <w:u w:val="single"/>
            <w:rtl w:val="0"/>
            <w:rPrChange w:author="weet li" w:id="3" w:date="2018-07-25T14:18:46Z">
              <w:rPr>
                <w:color w:val="1155cc"/>
                <w:u w:val="single"/>
              </w:rPr>
            </w:rPrChange>
          </w:rPr>
          <w:t xml:space="preserve">C++</w:t>
        </w:r>
      </w:hyperlink>
      <w:r w:rsidDel="00000000" w:rsidR="00000000" w:rsidRPr="00000000">
        <w:rPr>
          <w:sz w:val="24"/>
          <w:szCs w:val="24"/>
          <w:rtl w:val="0"/>
          <w:rPrChange w:author="weet li" w:id="3" w:date="2018-07-25T14:18:46Z">
            <w:rPr/>
          </w:rPrChange>
        </w:rPr>
        <w:t xml:space="preserve"> function. For now, if we have an active window, we close it, and open a new one with the URL </w:t>
      </w:r>
      <w:r w:rsidDel="00000000" w:rsidR="00000000" w:rsidRPr="00000000">
        <w:rPr>
          <w:sz w:val="24"/>
          <w:szCs w:val="24"/>
          <w:rtl w:val="0"/>
          <w:rPrChange w:author="weet li" w:id="3" w:date="2018-07-25T14:18:46Z">
            <w:rPr/>
          </w:rPrChange>
        </w:rPr>
        <w:t xml:space="preserve">which was </w:t>
      </w:r>
      <w:r w:rsidDel="00000000" w:rsidR="00000000" w:rsidRPr="00000000">
        <w:rPr>
          <w:sz w:val="24"/>
          <w:szCs w:val="24"/>
          <w:rtl w:val="0"/>
          <w:rPrChange w:author="weet li" w:id="3" w:date="2018-07-25T14:18:46Z">
            <w:rPr/>
          </w:rPrChange>
        </w:rPr>
        <w:t xml:space="preserve">set before. There should not be any active window </w:t>
      </w:r>
      <w:r w:rsidDel="00000000" w:rsidR="00000000" w:rsidRPr="00000000">
        <w:rPr>
          <w:sz w:val="24"/>
          <w:szCs w:val="24"/>
          <w:rtl w:val="0"/>
          <w:rPrChange w:author="weet li" w:id="3" w:date="2018-07-25T14:18:46Z">
            <w:rPr/>
          </w:rPrChange>
        </w:rPr>
        <w:t xml:space="preserve">when </w:t>
      </w:r>
      <w:r w:rsidDel="00000000" w:rsidR="00000000" w:rsidRPr="00000000">
        <w:rPr>
          <w:sz w:val="24"/>
          <w:szCs w:val="24"/>
          <w:rtl w:val="0"/>
          <w:rPrChange w:author="weet li" w:id="3" w:date="2018-07-25T14:18:46Z">
            <w:rPr/>
          </w:rPrChange>
        </w:rPr>
        <w:t xml:space="preserve">onCreate</w:t>
      </w:r>
      <w:r w:rsidDel="00000000" w:rsidR="00000000" w:rsidRPr="00000000">
        <w:rPr>
          <w:sz w:val="24"/>
          <w:szCs w:val="24"/>
          <w:rtl w:val="0"/>
          <w:rPrChange w:author="weet li" w:id="3" w:date="2018-07-25T14:18:46Z">
            <w:rPr/>
          </w:rPrChange>
        </w:rPr>
        <w:t xml:space="preserve"> is called</w:t>
      </w:r>
      <w:r w:rsidDel="00000000" w:rsidR="00000000" w:rsidRPr="00000000">
        <w:rPr>
          <w:sz w:val="24"/>
          <w:szCs w:val="24"/>
          <w:rtl w:val="0"/>
          <w:rPrChange w:author="weet li" w:id="3" w:date="2018-07-25T14:18:46Z">
            <w:rPr/>
          </w:rPrChange>
        </w:rPr>
        <w:t xml:space="preserve">, but there is a </w:t>
      </w:r>
      <w:hyperlink r:id="rId178">
        <w:r w:rsidDel="00000000" w:rsidR="00000000" w:rsidRPr="00000000">
          <w:rPr>
            <w:color w:val="1155cc"/>
            <w:sz w:val="24"/>
            <w:szCs w:val="24"/>
            <w:u w:val="single"/>
            <w:rtl w:val="0"/>
            <w:rPrChange w:author="weet li" w:id="3" w:date="2018-07-25T14:18:46Z">
              <w:rPr>
                <w:color w:val="1155cc"/>
                <w:u w:val="single"/>
              </w:rPr>
            </w:rPrChange>
          </w:rPr>
          <w:t xml:space="preserve">corner case (left side)</w:t>
        </w:r>
      </w:hyperlink>
      <w:r w:rsidDel="00000000" w:rsidR="00000000" w:rsidRPr="00000000">
        <w:rPr>
          <w:sz w:val="24"/>
          <w:szCs w:val="24"/>
          <w:rtl w:val="0"/>
          <w:rPrChange w:author="weet li" w:id="3" w:date="2018-07-25T14:18:46Z">
            <w:rPr/>
          </w:rPrChange>
        </w:rPr>
        <w:t xml:space="preserv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jc w:val="both"/>
        <w:rPr>
          <w:sz w:val="24"/>
          <w:szCs w:val="24"/>
          <w:rPrChange w:author="weet li" w:id="3" w:date="2018-07-25T14:18:46Z">
            <w:rPr/>
          </w:rPrChange>
        </w:rPr>
      </w:pPr>
      <w:r w:rsidDel="00000000" w:rsidR="00000000" w:rsidRPr="00000000">
        <w:rPr>
          <w:sz w:val="24"/>
          <w:szCs w:val="24"/>
          <w:rtl w:val="0"/>
          <w:rPrChange w:author="weet li" w:id="3" w:date="2018-07-25T14:18:46Z">
            <w:rPr/>
          </w:rPrChange>
        </w:rPr>
        <w:t xml:space="preserve">OnStart: We should </w:t>
      </w:r>
      <w:hyperlink r:id="rId179">
        <w:r w:rsidDel="00000000" w:rsidR="00000000" w:rsidRPr="00000000">
          <w:rPr>
            <w:color w:val="1155cc"/>
            <w:sz w:val="24"/>
            <w:szCs w:val="24"/>
            <w:u w:val="single"/>
            <w:rtl w:val="0"/>
            <w:rPrChange w:author="weet li" w:id="3" w:date="2018-07-25T14:18:46Z">
              <w:rPr>
                <w:color w:val="1155cc"/>
                <w:u w:val="single"/>
              </w:rPr>
            </w:rPrChange>
          </w:rPr>
          <w:t xml:space="preserve">have</w:t>
        </w:r>
      </w:hyperlink>
      <w:r w:rsidDel="00000000" w:rsidR="00000000" w:rsidRPr="00000000">
        <w:rPr>
          <w:sz w:val="24"/>
          <w:szCs w:val="24"/>
          <w:rtl w:val="0"/>
          <w:rPrChange w:author="weet li" w:id="3" w:date="2018-07-25T14:18:46Z">
            <w:rPr/>
          </w:rPrChange>
        </w:rPr>
        <w:t xml:space="preserve"> an active content view, so let’s </w:t>
      </w:r>
      <w:hyperlink r:id="rId180">
        <w:r w:rsidDel="00000000" w:rsidR="00000000" w:rsidRPr="00000000">
          <w:rPr>
            <w:color w:val="1155cc"/>
            <w:sz w:val="24"/>
            <w:szCs w:val="24"/>
            <w:u w:val="single"/>
            <w:rtl w:val="0"/>
            <w:rPrChange w:author="weet li" w:id="3" w:date="2018-07-25T14:18:46Z">
              <w:rPr>
                <w:color w:val="1155cc"/>
                <w:u w:val="single"/>
              </w:rPr>
            </w:rPrChange>
          </w:rPr>
          <w:t xml:space="preserve">show</w:t>
        </w:r>
      </w:hyperlink>
      <w:r w:rsidDel="00000000" w:rsidR="00000000" w:rsidRPr="00000000">
        <w:rPr>
          <w:sz w:val="24"/>
          <w:szCs w:val="24"/>
          <w:rtl w:val="0"/>
          <w:rPrChange w:author="weet li" w:id="3" w:date="2018-07-25T14:18:46Z">
            <w:rPr/>
          </w:rPrChange>
        </w:rPr>
        <w:t xml:space="preserve"> it.</w:t>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jc w:val="both"/>
        <w:rPr>
          <w:sz w:val="24"/>
          <w:szCs w:val="24"/>
          <w:rPrChange w:author="weet li" w:id="3" w:date="2018-07-25T14:18:46Z">
            <w:rPr/>
          </w:rPrChange>
        </w:rPr>
      </w:pPr>
      <w:r w:rsidDel="00000000" w:rsidR="00000000" w:rsidRPr="00000000">
        <w:rPr>
          <w:sz w:val="24"/>
          <w:szCs w:val="24"/>
          <w:rtl w:val="0"/>
          <w:rPrChange w:author="weet li" w:id="3" w:date="2018-07-25T14:18:46Z">
            <w:rPr/>
          </w:rPrChange>
        </w:rPr>
        <w:t xml:space="preserve">After this, we should have the browser up, and the Window will handle all the UI interactions.</w:t>
      </w:r>
      <w:r w:rsidDel="00000000" w:rsidR="00000000" w:rsidRPr="00000000">
        <w:rPr>
          <w:rtl w:val="0"/>
        </w:rPr>
      </w:r>
    </w:p>
    <w:p w:rsidR="00000000" w:rsidDel="00000000" w:rsidP="00000000" w:rsidRDefault="00000000" w:rsidRPr="00000000" w14:paraId="000000C6">
      <w:pPr>
        <w:pStyle w:val="Heading1"/>
        <w:pBdr>
          <w:top w:space="0" w:sz="0" w:val="nil"/>
          <w:left w:space="0" w:sz="0" w:val="nil"/>
          <w:bottom w:space="0" w:sz="0" w:val="nil"/>
          <w:right w:space="0" w:sz="0" w:val="nil"/>
          <w:between w:space="0" w:sz="0" w:val="nil"/>
        </w:pBdr>
        <w:shd w:fill="auto" w:val="clear"/>
        <w:jc w:val="both"/>
        <w:rPr>
          <w:sz w:val="24"/>
          <w:szCs w:val="24"/>
          <w:rPrChange w:author="weet li" w:id="3" w:date="2018-07-25T14:18:46Z">
            <w:rPr>
              <w:sz w:val="40"/>
              <w:szCs w:val="40"/>
            </w:rPr>
          </w:rPrChange>
        </w:rPr>
      </w:pPr>
      <w:bookmarkStart w:colFirst="0" w:colLast="0" w:name="_w1oul2qfax2u" w:id="10"/>
      <w:bookmarkEnd w:id="10"/>
      <w:r w:rsidDel="00000000" w:rsidR="00000000" w:rsidRPr="00000000">
        <w:rPr>
          <w:sz w:val="24"/>
          <w:szCs w:val="24"/>
          <w:rtl w:val="0"/>
          <w:rPrChange w:author="weet li" w:id="3" w:date="2018-07-25T14:18:46Z">
            <w:rPr>
              <w:sz w:val="40"/>
              <w:szCs w:val="40"/>
            </w:rPr>
          </w:rPrChange>
        </w:rPr>
        <w:t xml:space="preserve">Todo</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jc w:val="both"/>
        <w:rPr>
          <w:sz w:val="24"/>
          <w:szCs w:val="24"/>
          <w:rPrChange w:author="weet li" w:id="3" w:date="2018-07-25T14:18:46Z">
            <w:rPr/>
          </w:rPrChange>
        </w:rPr>
      </w:pPr>
      <w:r w:rsidDel="00000000" w:rsidR="00000000" w:rsidRPr="00000000">
        <w:rPr>
          <w:sz w:val="24"/>
          <w:szCs w:val="24"/>
          <w:rtl w:val="0"/>
          <w:rPrChange w:author="weet li" w:id="3" w:date="2018-07-25T14:18:46Z">
            <w:rPr/>
          </w:rPrChange>
        </w:rPr>
        <w:t xml:space="preserve">In this section we are listing those features, guides, notes, etc. which will be added later to the document. Feel free to comment or extend them! Moreover any comments are welcome on any part of this document!</w:t>
      </w:r>
    </w:p>
    <w:p w:rsidR="00000000" w:rsidDel="00000000" w:rsidP="00000000" w:rsidRDefault="00000000" w:rsidRPr="00000000" w14:paraId="000000C8">
      <w:pPr>
        <w:pStyle w:val="Heading2"/>
        <w:pBdr>
          <w:top w:space="0" w:sz="0" w:val="nil"/>
          <w:left w:space="0" w:sz="0" w:val="nil"/>
          <w:bottom w:space="0" w:sz="0" w:val="nil"/>
          <w:right w:space="0" w:sz="0" w:val="nil"/>
          <w:between w:space="0" w:sz="0" w:val="nil"/>
        </w:pBdr>
        <w:shd w:fill="auto" w:val="clear"/>
        <w:jc w:val="both"/>
        <w:rPr>
          <w:sz w:val="24"/>
          <w:szCs w:val="24"/>
          <w:rPrChange w:author="weet li" w:id="3" w:date="2018-07-25T14:18:46Z">
            <w:rPr/>
          </w:rPrChange>
        </w:rPr>
      </w:pPr>
      <w:bookmarkStart w:colFirst="0" w:colLast="0" w:name="_lmnryo5cp3xj" w:id="11"/>
      <w:bookmarkEnd w:id="11"/>
      <w:hyperlink r:id="rId181">
        <w:r w:rsidDel="00000000" w:rsidR="00000000" w:rsidRPr="00000000">
          <w:rPr>
            <w:color w:val="1155cc"/>
            <w:sz w:val="24"/>
            <w:szCs w:val="24"/>
            <w:u w:val="single"/>
            <w:rtl w:val="0"/>
            <w:rPrChange w:author="weet li" w:id="3" w:date="2018-07-25T14:18:46Z">
              <w:rPr>
                <w:color w:val="1155cc"/>
                <w:u w:val="single"/>
              </w:rPr>
            </w:rPrChange>
          </w:rPr>
          <w:t xml:space="preserve">Child</w:t>
        </w:r>
      </w:hyperlink>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jc w:val="both"/>
        <w:rPr>
          <w:sz w:val="24"/>
          <w:szCs w:val="24"/>
          <w:rPrChange w:author="weet li" w:id="3" w:date="2018-07-25T14:18:46Z">
            <w:rPr/>
          </w:rPrChange>
        </w:rPr>
      </w:pPr>
      <w:r w:rsidDel="00000000" w:rsidR="00000000" w:rsidRPr="00000000">
        <w:rPr>
          <w:sz w:val="24"/>
          <w:szCs w:val="24"/>
          <w:rtl w:val="0"/>
          <w:rPrChange w:author="weet li" w:id="3" w:date="2018-07-25T14:18:46Z">
            <w:rPr/>
          </w:rPrChange>
        </w:rPr>
        <w:t xml:space="preserve">/* TODO.*/</w:t>
      </w:r>
    </w:p>
    <w:p w:rsidR="00000000" w:rsidDel="00000000" w:rsidP="00000000" w:rsidRDefault="00000000" w:rsidRPr="00000000" w14:paraId="000000CA">
      <w:pPr>
        <w:pStyle w:val="Heading2"/>
        <w:pBdr>
          <w:top w:space="0" w:sz="0" w:val="nil"/>
          <w:left w:space="0" w:sz="0" w:val="nil"/>
          <w:bottom w:space="0" w:sz="0" w:val="nil"/>
          <w:right w:space="0" w:sz="0" w:val="nil"/>
          <w:between w:space="0" w:sz="0" w:val="nil"/>
        </w:pBdr>
        <w:shd w:fill="auto" w:val="clear"/>
        <w:jc w:val="both"/>
        <w:rPr>
          <w:sz w:val="24"/>
          <w:szCs w:val="24"/>
          <w:rPrChange w:author="weet li" w:id="3" w:date="2018-07-25T14:18:46Z">
            <w:rPr/>
          </w:rPrChange>
        </w:rPr>
      </w:pPr>
      <w:bookmarkStart w:colFirst="0" w:colLast="0" w:name="_fxevy88f2w7b" w:id="12"/>
      <w:bookmarkEnd w:id="12"/>
      <w:hyperlink r:id="rId182">
        <w:r w:rsidDel="00000000" w:rsidR="00000000" w:rsidRPr="00000000">
          <w:rPr>
            <w:color w:val="1155cc"/>
            <w:sz w:val="24"/>
            <w:szCs w:val="24"/>
            <w:u w:val="single"/>
            <w:rtl w:val="0"/>
            <w:rPrChange w:author="weet li" w:id="3" w:date="2018-07-25T14:18:46Z">
              <w:rPr>
                <w:color w:val="1155cc"/>
                <w:u w:val="single"/>
              </w:rPr>
            </w:rPrChange>
          </w:rPr>
          <w:t xml:space="preserve">Utility</w:t>
        </w:r>
      </w:hyperlink>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jc w:val="both"/>
        <w:rPr>
          <w:sz w:val="24"/>
          <w:szCs w:val="24"/>
          <w:rPrChange w:author="weet li" w:id="3" w:date="2018-07-25T14:18:46Z">
            <w:rPr/>
          </w:rPrChange>
        </w:rPr>
      </w:pPr>
      <w:r w:rsidDel="00000000" w:rsidR="00000000" w:rsidRPr="00000000">
        <w:rPr>
          <w:sz w:val="24"/>
          <w:szCs w:val="24"/>
          <w:rtl w:val="0"/>
          <w:rPrChange w:author="weet li" w:id="3" w:date="2018-07-25T14:18:46Z">
            <w:rPr/>
          </w:rPrChange>
        </w:rPr>
        <w:t xml:space="preserve">Code for running operations in a sandboxed process. The browser process uses it when it wants to run an operation on untrusted data.</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jc w:val="both"/>
        <w:rPr>
          <w:sz w:val="24"/>
          <w:szCs w:val="24"/>
          <w:rPrChange w:author="weet li" w:id="3" w:date="2018-07-25T14:18:46Z">
            <w:rPr/>
          </w:rPrChange>
        </w:rPr>
      </w:pPr>
      <w:r w:rsidDel="00000000" w:rsidR="00000000" w:rsidRPr="00000000">
        <w:rPr>
          <w:sz w:val="24"/>
          <w:szCs w:val="24"/>
          <w:rtl w:val="0"/>
          <w:rPrChange w:author="weet li" w:id="3" w:date="2018-07-25T14:18:46Z">
            <w:rPr/>
          </w:rPrChange>
        </w:rPr>
        <w:t xml:space="preserve">/* TODO.*/</w:t>
      </w:r>
      <w:r w:rsidDel="00000000" w:rsidR="00000000" w:rsidRPr="00000000">
        <w:rPr>
          <w:rtl w:val="0"/>
        </w:rPr>
      </w:r>
    </w:p>
    <w:p w:rsidR="00000000" w:rsidDel="00000000" w:rsidP="00000000" w:rsidRDefault="00000000" w:rsidRPr="00000000" w14:paraId="000000CD">
      <w:pPr>
        <w:pStyle w:val="Heading2"/>
        <w:pBdr>
          <w:top w:space="0" w:sz="0" w:val="nil"/>
          <w:left w:space="0" w:sz="0" w:val="nil"/>
          <w:bottom w:space="0" w:sz="0" w:val="nil"/>
          <w:right w:space="0" w:sz="0" w:val="nil"/>
          <w:between w:space="0" w:sz="0" w:val="nil"/>
        </w:pBdr>
        <w:shd w:fill="auto" w:val="clear"/>
        <w:jc w:val="both"/>
        <w:rPr>
          <w:sz w:val="24"/>
          <w:szCs w:val="24"/>
          <w:rPrChange w:author="weet li" w:id="3" w:date="2018-07-25T14:18:46Z">
            <w:rPr/>
          </w:rPrChange>
        </w:rPr>
      </w:pPr>
      <w:bookmarkStart w:colFirst="0" w:colLast="0" w:name="_6n7s20k4rcn6" w:id="13"/>
      <w:bookmarkEnd w:id="13"/>
      <w:hyperlink r:id="rId183">
        <w:r w:rsidDel="00000000" w:rsidR="00000000" w:rsidRPr="00000000">
          <w:rPr>
            <w:color w:val="1155cc"/>
            <w:sz w:val="24"/>
            <w:szCs w:val="24"/>
            <w:u w:val="single"/>
            <w:rtl w:val="0"/>
            <w:rPrChange w:author="weet li" w:id="3" w:date="2018-07-25T14:18:46Z">
              <w:rPr>
                <w:color w:val="1155cc"/>
                <w:u w:val="single"/>
              </w:rPr>
            </w:rPrChange>
          </w:rPr>
          <w:t xml:space="preserve">Sandbox</w:t>
        </w:r>
      </w:hyperlink>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jc w:val="both"/>
        <w:rPr>
          <w:sz w:val="24"/>
          <w:szCs w:val="24"/>
          <w:rPrChange w:author="weet li" w:id="3" w:date="2018-07-25T14:18:46Z">
            <w:rPr/>
          </w:rPrChange>
        </w:rPr>
      </w:pPr>
      <w:r w:rsidDel="00000000" w:rsidR="00000000" w:rsidRPr="00000000">
        <w:rPr>
          <w:sz w:val="24"/>
          <w:szCs w:val="24"/>
          <w:rtl w:val="0"/>
          <w:rPrChange w:author="weet li" w:id="3" w:date="2018-07-25T14:18:46Z">
            <w:rPr/>
          </w:rPrChange>
        </w:rPr>
        <w:t xml:space="preserve">By default, we </w:t>
      </w:r>
      <w:hyperlink r:id="rId184">
        <w:r w:rsidDel="00000000" w:rsidR="00000000" w:rsidRPr="00000000">
          <w:rPr>
            <w:color w:val="1155cc"/>
            <w:sz w:val="24"/>
            <w:szCs w:val="24"/>
            <w:u w:val="single"/>
            <w:rtl w:val="0"/>
            <w:rPrChange w:author="weet li" w:id="3" w:date="2018-07-25T14:18:46Z">
              <w:rPr>
                <w:color w:val="1155cc"/>
                <w:u w:val="single"/>
              </w:rPr>
            </w:rPrChange>
          </w:rPr>
          <w:t xml:space="preserve">disable</w:t>
        </w:r>
      </w:hyperlink>
      <w:r w:rsidDel="00000000" w:rsidR="00000000" w:rsidRPr="00000000">
        <w:rPr>
          <w:sz w:val="24"/>
          <w:szCs w:val="24"/>
          <w:rtl w:val="0"/>
          <w:rPrChange w:author="weet li" w:id="3" w:date="2018-07-25T14:18:46Z">
            <w:rPr/>
          </w:rPrChange>
        </w:rPr>
        <w:t xml:space="preserve"> the sandbox feature.</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jc w:val="both"/>
        <w:rPr>
          <w:sz w:val="24"/>
          <w:szCs w:val="24"/>
          <w:rPrChange w:author="weet li" w:id="3" w:date="2018-07-25T14:18:46Z">
            <w:rPr/>
          </w:rPrChange>
        </w:rPr>
      </w:pPr>
      <w:r w:rsidDel="00000000" w:rsidR="00000000" w:rsidRPr="00000000">
        <w:rPr>
          <w:sz w:val="24"/>
          <w:szCs w:val="24"/>
          <w:rtl w:val="0"/>
          <w:rPrChange w:author="weet li" w:id="3" w:date="2018-07-25T14:18:46Z">
            <w:rPr/>
          </w:rPrChange>
        </w:rPr>
        <w:t xml:space="preserve">In this tutorial (guide?), we will show how to add the sandbox feature.</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jc w:val="both"/>
        <w:rPr>
          <w:sz w:val="24"/>
          <w:szCs w:val="24"/>
          <w:rPrChange w:author="weet li" w:id="3" w:date="2018-07-25T14:18:46Z">
            <w:rPr/>
          </w:rPrChange>
        </w:rPr>
      </w:pPr>
      <w:r w:rsidDel="00000000" w:rsidR="00000000" w:rsidRPr="00000000">
        <w:rPr>
          <w:sz w:val="24"/>
          <w:szCs w:val="24"/>
          <w:rtl w:val="0"/>
          <w:rPrChange w:author="weet li" w:id="3" w:date="2018-07-25T14:18:46Z">
            <w:rPr/>
          </w:rPrChange>
        </w:rPr>
        <w:t xml:space="preserve">First, we will need a command line switch to enable the sandbox. Let’s add our </w:t>
      </w:r>
      <w:hyperlink r:id="rId185">
        <w:r w:rsidDel="00000000" w:rsidR="00000000" w:rsidRPr="00000000">
          <w:rPr>
            <w:color w:val="1155cc"/>
            <w:sz w:val="24"/>
            <w:szCs w:val="24"/>
            <w:u w:val="single"/>
            <w:rtl w:val="0"/>
            <w:rPrChange w:author="weet li" w:id="3" w:date="2018-07-25T14:18:46Z">
              <w:rPr>
                <w:color w:val="1155cc"/>
                <w:u w:val="single"/>
              </w:rPr>
            </w:rPrChange>
          </w:rPr>
          <w:t xml:space="preserve">switches file</w:t>
        </w:r>
      </w:hyperlink>
      <w:r w:rsidDel="00000000" w:rsidR="00000000" w:rsidRPr="00000000">
        <w:rPr>
          <w:sz w:val="24"/>
          <w:szCs w:val="24"/>
          <w:rtl w:val="0"/>
          <w:rPrChange w:author="weet li" w:id="3" w:date="2018-07-25T14:18:46Z">
            <w:rPr/>
          </w:rPrChange>
        </w:rPr>
        <w:t xml:space="preserve"> to the </w:t>
      </w:r>
      <w:hyperlink r:id="rId186">
        <w:r w:rsidDel="00000000" w:rsidR="00000000" w:rsidRPr="00000000">
          <w:rPr>
            <w:color w:val="1155cc"/>
            <w:sz w:val="24"/>
            <w:szCs w:val="24"/>
            <w:u w:val="single"/>
            <w:rtl w:val="0"/>
            <w:rPrChange w:author="weet li" w:id="3" w:date="2018-07-25T14:18:46Z">
              <w:rPr>
                <w:color w:val="1155cc"/>
                <w:u w:val="single"/>
              </w:rPr>
            </w:rPrChange>
          </w:rPr>
          <w:t xml:space="preserve">common</w:t>
        </w:r>
      </w:hyperlink>
      <w:r w:rsidDel="00000000" w:rsidR="00000000" w:rsidRPr="00000000">
        <w:rPr>
          <w:sz w:val="24"/>
          <w:szCs w:val="24"/>
          <w:rtl w:val="0"/>
          <w:rPrChange w:author="weet li" w:id="3" w:date="2018-07-25T14:18:46Z">
            <w:rPr/>
          </w:rPrChange>
        </w:rPr>
        <w:t xml:space="preserve"> directory, so we </w:t>
      </w:r>
      <w:r w:rsidDel="00000000" w:rsidR="00000000" w:rsidRPr="00000000">
        <w:rPr>
          <w:sz w:val="24"/>
          <w:szCs w:val="24"/>
          <w:rtl w:val="0"/>
          <w:rPrChange w:author="weet li" w:id="3" w:date="2018-07-25T14:18:46Z">
            <w:rPr/>
          </w:rPrChange>
        </w:rPr>
        <w:t xml:space="preserve">could</w:t>
      </w:r>
      <w:r w:rsidDel="00000000" w:rsidR="00000000" w:rsidRPr="00000000">
        <w:rPr>
          <w:sz w:val="24"/>
          <w:szCs w:val="24"/>
          <w:rtl w:val="0"/>
          <w:rPrChange w:author="weet li" w:id="3" w:date="2018-07-25T14:18:46Z">
            <w:rPr/>
          </w:rPrChange>
        </w:rPr>
        <w:t xml:space="preserve"> access it from the entire application. Next, we need to </w:t>
      </w:r>
      <w:hyperlink r:id="rId187">
        <w:r w:rsidDel="00000000" w:rsidR="00000000" w:rsidRPr="00000000">
          <w:rPr>
            <w:color w:val="1155cc"/>
            <w:sz w:val="24"/>
            <w:szCs w:val="24"/>
            <w:u w:val="single"/>
            <w:rtl w:val="0"/>
            <w:rPrChange w:author="weet li" w:id="3" w:date="2018-07-25T14:18:46Z">
              <w:rPr>
                <w:color w:val="1155cc"/>
                <w:u w:val="single"/>
              </w:rPr>
            </w:rPrChange>
          </w:rPr>
          <w:t xml:space="preserve">define </w:t>
        </w:r>
      </w:hyperlink>
      <w:r w:rsidDel="00000000" w:rsidR="00000000" w:rsidRPr="00000000">
        <w:rPr>
          <w:sz w:val="24"/>
          <w:szCs w:val="24"/>
          <w:rtl w:val="0"/>
          <w:rPrChange w:author="weet li" w:id="3" w:date="2018-07-25T14:18:46Z">
            <w:rPr/>
          </w:rPrChange>
        </w:rPr>
        <w:t xml:space="preserve">the switch: “use-sandbox”. By default, we </w:t>
      </w:r>
      <w:hyperlink r:id="rId188">
        <w:r w:rsidDel="00000000" w:rsidR="00000000" w:rsidRPr="00000000">
          <w:rPr>
            <w:color w:val="1155cc"/>
            <w:sz w:val="24"/>
            <w:szCs w:val="24"/>
            <w:u w:val="single"/>
            <w:rtl w:val="0"/>
            <w:rPrChange w:author="weet li" w:id="3" w:date="2018-07-25T14:18:46Z">
              <w:rPr>
                <w:color w:val="1155cc"/>
                <w:u w:val="single"/>
              </w:rPr>
            </w:rPrChange>
          </w:rPr>
          <w:t xml:space="preserve">disable</w:t>
        </w:r>
      </w:hyperlink>
      <w:r w:rsidDel="00000000" w:rsidR="00000000" w:rsidRPr="00000000">
        <w:rPr>
          <w:sz w:val="24"/>
          <w:szCs w:val="24"/>
          <w:rtl w:val="0"/>
          <w:rPrChange w:author="weet li" w:id="3" w:date="2018-07-25T14:18:46Z">
            <w:rPr/>
          </w:rPrChange>
        </w:rPr>
        <w:t xml:space="preserve"> the sandbox mode, and only enable it when the use-sandbox flag</w:t>
      </w:r>
      <w:r w:rsidDel="00000000" w:rsidR="00000000" w:rsidRPr="00000000">
        <w:rPr>
          <w:sz w:val="24"/>
          <w:szCs w:val="24"/>
          <w:rtl w:val="0"/>
          <w:rPrChange w:author="weet li" w:id="3" w:date="2018-07-25T14:18:46Z">
            <w:rPr/>
          </w:rPrChange>
        </w:rPr>
        <w:t xml:space="preserve"> is </w:t>
      </w:r>
      <w:hyperlink r:id="rId189">
        <w:r w:rsidDel="00000000" w:rsidR="00000000" w:rsidRPr="00000000">
          <w:rPr>
            <w:color w:val="1155cc"/>
            <w:sz w:val="24"/>
            <w:szCs w:val="24"/>
            <w:u w:val="single"/>
            <w:rtl w:val="0"/>
            <w:rPrChange w:author="weet li" w:id="3" w:date="2018-07-25T14:18:46Z">
              <w:rPr>
                <w:color w:val="1155cc"/>
                <w:u w:val="single"/>
              </w:rPr>
            </w:rPrChange>
          </w:rPr>
          <w:t xml:space="preserve">set</w:t>
        </w:r>
      </w:hyperlink>
      <w:r w:rsidDel="00000000" w:rsidR="00000000" w:rsidRPr="00000000">
        <w:rPr>
          <w:sz w:val="24"/>
          <w:szCs w:val="24"/>
          <w:rtl w:val="0"/>
          <w:rPrChange w:author="weet li" w:id="3" w:date="2018-07-25T14:18:46Z">
            <w:rPr/>
          </w:rPrChange>
        </w:rPr>
        <w:t xml:space="preserve">. The </w:t>
      </w:r>
      <w:hyperlink r:id="rId190">
        <w:r w:rsidDel="00000000" w:rsidR="00000000" w:rsidRPr="00000000">
          <w:rPr>
            <w:color w:val="1155cc"/>
            <w:sz w:val="24"/>
            <w:szCs w:val="24"/>
            <w:u w:val="single"/>
            <w:rtl w:val="0"/>
            <w:rPrChange w:author="weet li" w:id="3" w:date="2018-07-25T14:18:46Z">
              <w:rPr>
                <w:color w:val="1155cc"/>
                <w:u w:val="single"/>
              </w:rPr>
            </w:rPrChange>
          </w:rPr>
          <w:t xml:space="preserve">browser process</w:t>
        </w:r>
      </w:hyperlink>
      <w:r w:rsidDel="00000000" w:rsidR="00000000" w:rsidRPr="00000000">
        <w:rPr>
          <w:sz w:val="24"/>
          <w:szCs w:val="24"/>
          <w:rtl w:val="0"/>
          <w:rPrChange w:author="weet li" w:id="3" w:date="2018-07-25T14:18:46Z">
            <w:rPr/>
          </w:rPrChange>
        </w:rPr>
        <w:t xml:space="preserve"> will handle these command line flags.</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jc w:val="both"/>
        <w:rPr>
          <w:sz w:val="24"/>
          <w:szCs w:val="24"/>
          <w:rPrChange w:author="weet li" w:id="3" w:date="2018-07-25T14:18:46Z">
            <w:rPr/>
          </w:rPrChange>
        </w:rPr>
      </w:pPr>
      <w:r w:rsidDel="00000000" w:rsidR="00000000" w:rsidRPr="00000000">
        <w:rPr>
          <w:sz w:val="24"/>
          <w:szCs w:val="24"/>
          <w:rtl w:val="0"/>
          <w:rPrChange w:author="weet li" w:id="3" w:date="2018-07-25T14:18:46Z">
            <w:rPr/>
          </w:rPrChange>
        </w:rPr>
        <w:t xml:space="preserve">Finally, we need to add the sandbox </w:t>
      </w:r>
      <w:hyperlink r:id="rId191">
        <w:r w:rsidDel="00000000" w:rsidR="00000000" w:rsidRPr="00000000">
          <w:rPr>
            <w:color w:val="1155cc"/>
            <w:sz w:val="24"/>
            <w:szCs w:val="24"/>
            <w:u w:val="single"/>
            <w:rtl w:val="0"/>
            <w:rPrChange w:author="weet li" w:id="3" w:date="2018-07-25T14:18:46Z">
              <w:rPr>
                <w:color w:val="1155cc"/>
                <w:u w:val="single"/>
              </w:rPr>
            </w:rPrChange>
          </w:rPr>
          <w:t xml:space="preserve">target</w:t>
        </w:r>
      </w:hyperlink>
      <w:r w:rsidDel="00000000" w:rsidR="00000000" w:rsidRPr="00000000">
        <w:rPr>
          <w:sz w:val="24"/>
          <w:szCs w:val="24"/>
          <w:rtl w:val="0"/>
          <w:rPrChange w:author="weet li" w:id="3" w:date="2018-07-25T14:18:46Z">
            <w:rPr/>
          </w:rPrChange>
        </w:rPr>
        <w:t xml:space="preserve">, and</w:t>
      </w:r>
      <w:r w:rsidDel="00000000" w:rsidR="00000000" w:rsidRPr="00000000">
        <w:rPr>
          <w:sz w:val="24"/>
          <w:szCs w:val="24"/>
          <w:rtl w:val="0"/>
          <w:rPrChange w:author="weet li" w:id="3" w:date="2018-07-25T14:18:46Z">
            <w:rPr/>
          </w:rPrChange>
        </w:rPr>
        <w:t xml:space="preserve"> here is a guide</w:t>
      </w:r>
      <w:r w:rsidDel="00000000" w:rsidR="00000000" w:rsidRPr="00000000">
        <w:rPr>
          <w:sz w:val="24"/>
          <w:szCs w:val="24"/>
          <w:rtl w:val="0"/>
          <w:rPrChange w:author="weet li" w:id="3" w:date="2018-07-25T14:18:46Z">
            <w:rPr/>
          </w:rPrChange>
        </w:rPr>
        <w:t xml:space="preserve"> </w:t>
      </w:r>
      <w:hyperlink r:id="rId192">
        <w:r w:rsidDel="00000000" w:rsidR="00000000" w:rsidRPr="00000000">
          <w:rPr>
            <w:color w:val="1155cc"/>
            <w:sz w:val="24"/>
            <w:szCs w:val="24"/>
            <w:u w:val="single"/>
            <w:rtl w:val="0"/>
            <w:rPrChange w:author="weet li" w:id="3" w:date="2018-07-25T14:18:46Z">
              <w:rPr>
                <w:color w:val="1155cc"/>
                <w:u w:val="single"/>
              </w:rPr>
            </w:rPrChange>
          </w:rPr>
          <w:t xml:space="preserve">how to use it</w:t>
        </w:r>
      </w:hyperlink>
      <w:r w:rsidDel="00000000" w:rsidR="00000000" w:rsidRPr="00000000">
        <w:rPr>
          <w:sz w:val="24"/>
          <w:szCs w:val="24"/>
          <w:rtl w:val="0"/>
          <w:rPrChange w:author="weet li" w:id="3" w:date="2018-07-25T14:18:46Z">
            <w:rPr/>
          </w:rPrChange>
        </w:rPr>
        <w:t xml:space="preserve">.</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jc w:val="both"/>
        <w:rPr>
          <w:sz w:val="24"/>
          <w:szCs w:val="24"/>
          <w:rPrChange w:author="weet li" w:id="3" w:date="2018-07-25T14:18:46Z">
            <w:rPr/>
          </w:rPrChange>
        </w:rPr>
      </w:pPr>
      <w:r w:rsidDel="00000000" w:rsidR="00000000" w:rsidRPr="00000000">
        <w:rPr>
          <w:sz w:val="24"/>
          <w:szCs w:val="24"/>
          <w:rtl w:val="0"/>
          <w:rPrChange w:author="weet li" w:id="3" w:date="2018-07-25T14:18:46Z">
            <w:rPr/>
          </w:rPrChange>
        </w:rPr>
        <w:t xml:space="preserve">Now if we use the --use-sandbox command line argument, the application will run in sandboxed mode.</w:t>
      </w: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jc w:val="both"/>
        <w:rPr>
          <w:sz w:val="24"/>
          <w:szCs w:val="24"/>
          <w:rPrChange w:author="weet li" w:id="3" w:date="2018-07-25T14:18:46Z">
            <w:rPr/>
          </w:rPrChange>
        </w:rPr>
      </w:pPr>
      <w:r w:rsidDel="00000000" w:rsidR="00000000" w:rsidRPr="00000000">
        <w:rPr>
          <w:sz w:val="24"/>
          <w:szCs w:val="24"/>
          <w:rtl w:val="0"/>
          <w:rPrChange w:author="weet li" w:id="3" w:date="2018-07-25T14:18:46Z">
            <w:rPr/>
          </w:rPrChange>
        </w:rPr>
        <w:t xml:space="preserve">On Android, sandboxing is default. With version 4.1 (Jelly Bean), a new feature has been added to Android, it is called </w:t>
      </w:r>
      <w:hyperlink r:id="rId193">
        <w:r w:rsidDel="00000000" w:rsidR="00000000" w:rsidRPr="00000000">
          <w:rPr>
            <w:color w:val="1155cc"/>
            <w:sz w:val="24"/>
            <w:szCs w:val="24"/>
            <w:u w:val="single"/>
            <w:rtl w:val="0"/>
            <w:rPrChange w:author="weet li" w:id="3" w:date="2018-07-25T14:18:46Z">
              <w:rPr>
                <w:color w:val="1155cc"/>
                <w:u w:val="single"/>
              </w:rPr>
            </w:rPrChange>
          </w:rPr>
          <w:t xml:space="preserve">process isolation</w:t>
        </w:r>
      </w:hyperlink>
      <w:r w:rsidDel="00000000" w:rsidR="00000000" w:rsidRPr="00000000">
        <w:rPr>
          <w:sz w:val="24"/>
          <w:szCs w:val="24"/>
          <w:rtl w:val="0"/>
          <w:rPrChange w:author="weet li" w:id="3" w:date="2018-07-25T14:18:46Z">
            <w:rPr/>
          </w:rPrChange>
        </w:rPr>
        <w:t xml:space="preserve">. Setting a process isolated means, that it will not have any permissions on its own, and it is isolated from the rest of the system. For instance an isolated process can only read the files / folders from the APK itself, but can not read any other data which is on the external or internal storage of the device. To sandbox a process on Android, you can set the </w:t>
      </w:r>
      <w:hyperlink r:id="rId194">
        <w:r w:rsidDel="00000000" w:rsidR="00000000" w:rsidRPr="00000000">
          <w:rPr>
            <w:color w:val="1155cc"/>
            <w:sz w:val="24"/>
            <w:szCs w:val="24"/>
            <w:u w:val="single"/>
            <w:rtl w:val="0"/>
            <w:rPrChange w:author="weet li" w:id="3" w:date="2018-07-25T14:18:46Z">
              <w:rPr>
                <w:color w:val="1155cc"/>
                <w:u w:val="single"/>
              </w:rPr>
            </w:rPrChange>
          </w:rPr>
          <w:t xml:space="preserve">android:isolatedProcess=true</w:t>
        </w:r>
      </w:hyperlink>
      <w:r w:rsidDel="00000000" w:rsidR="00000000" w:rsidRPr="00000000">
        <w:rPr>
          <w:sz w:val="24"/>
          <w:szCs w:val="24"/>
          <w:rtl w:val="0"/>
          <w:rPrChange w:author="weet li" w:id="3" w:date="2018-07-25T14:18:46Z">
            <w:rPr/>
          </w:rPrChange>
        </w:rPr>
        <w:t xml:space="preserve"> on the specified process. In Sprocket, this method is used for sandboxing.</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sz w:val="24"/>
          <w:szCs w:val="24"/>
          <w:rPrChange w:author="weet li" w:id="3" w:date="2018-07-25T14:18:46Z">
            <w:rPr/>
          </w:rPrChange>
        </w:rPr>
      </w:pPr>
      <w:r w:rsidDel="00000000" w:rsidR="00000000" w:rsidRPr="00000000">
        <w:rPr>
          <w:rtl w:val="0"/>
        </w:rPr>
      </w:r>
    </w:p>
    <w:p w:rsidR="00000000" w:rsidDel="00000000" w:rsidP="00000000" w:rsidRDefault="00000000" w:rsidRPr="00000000" w14:paraId="000000D5">
      <w:pPr>
        <w:pStyle w:val="Heading2"/>
        <w:pBdr>
          <w:top w:space="0" w:sz="0" w:val="nil"/>
          <w:left w:space="0" w:sz="0" w:val="nil"/>
          <w:bottom w:space="0" w:sz="0" w:val="nil"/>
          <w:right w:space="0" w:sz="0" w:val="nil"/>
          <w:between w:space="0" w:sz="0" w:val="nil"/>
        </w:pBdr>
        <w:shd w:fill="auto" w:val="clear"/>
        <w:rPr>
          <w:sz w:val="24"/>
          <w:szCs w:val="24"/>
          <w:rPrChange w:author="weet li" w:id="3" w:date="2018-07-25T14:18:46Z">
            <w:rPr/>
          </w:rPrChange>
        </w:rPr>
      </w:pPr>
      <w:bookmarkStart w:colFirst="0" w:colLast="0" w:name="_ib1c9dz3zup" w:id="14"/>
      <w:bookmarkEnd w:id="14"/>
      <w:r w:rsidDel="00000000" w:rsidR="00000000" w:rsidRPr="00000000">
        <w:rPr>
          <w:sz w:val="24"/>
          <w:szCs w:val="24"/>
          <w:rtl w:val="0"/>
          <w:rPrChange w:author="weet li" w:id="3" w:date="2018-07-25T14:18:46Z">
            <w:rPr/>
          </w:rPrChange>
        </w:rPr>
        <w:t xml:space="preserve">Fullscreen support</w:t>
      </w:r>
    </w:p>
    <w:p w:rsidR="00000000" w:rsidDel="00000000" w:rsidP="00000000" w:rsidRDefault="00000000" w:rsidRPr="00000000" w14:paraId="000000D6">
      <w:pPr>
        <w:pStyle w:val="Heading3"/>
        <w:pBdr>
          <w:top w:space="0" w:sz="0" w:val="nil"/>
          <w:left w:space="0" w:sz="0" w:val="nil"/>
          <w:bottom w:space="0" w:sz="0" w:val="nil"/>
          <w:right w:space="0" w:sz="0" w:val="nil"/>
          <w:between w:space="0" w:sz="0" w:val="nil"/>
        </w:pBdr>
        <w:shd w:fill="auto" w:val="clear"/>
        <w:rPr>
          <w:rPrChange w:author="weet li" w:id="3" w:date="2018-07-25T14:18:46Z">
            <w:rPr/>
          </w:rPrChange>
        </w:rPr>
      </w:pPr>
      <w:bookmarkStart w:colFirst="0" w:colLast="0" w:name="_ogt4nr99e3mh" w:id="15"/>
      <w:bookmarkEnd w:id="15"/>
      <w:r w:rsidDel="00000000" w:rsidR="00000000" w:rsidRPr="00000000">
        <w:rPr>
          <w:rtl w:val="0"/>
          <w:rPrChange w:author="weet li" w:id="3" w:date="2018-07-25T14:18:46Z">
            <w:rPr/>
          </w:rPrChange>
        </w:rPr>
        <w:t xml:space="preserve">Linux</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jc w:val="both"/>
        <w:rPr>
          <w:sz w:val="24"/>
          <w:szCs w:val="24"/>
          <w:rPrChange w:author="weet li" w:id="3" w:date="2018-07-25T14:18:46Z">
            <w:rPr/>
          </w:rPrChange>
        </w:rPr>
      </w:pPr>
      <w:r w:rsidDel="00000000" w:rsidR="00000000" w:rsidRPr="00000000">
        <w:rPr>
          <w:sz w:val="24"/>
          <w:szCs w:val="24"/>
          <w:rtl w:val="0"/>
          <w:rPrChange w:author="weet li" w:id="3" w:date="2018-07-25T14:18:46Z">
            <w:rPr/>
          </w:rPrChange>
        </w:rPr>
        <w:t xml:space="preserve">To support fullscreen mode, first, some </w:t>
      </w:r>
      <w:hyperlink r:id="rId195">
        <w:r w:rsidDel="00000000" w:rsidR="00000000" w:rsidRPr="00000000">
          <w:rPr>
            <w:color w:val="1155cc"/>
            <w:sz w:val="24"/>
            <w:szCs w:val="24"/>
            <w:u w:val="single"/>
            <w:rtl w:val="0"/>
            <w:rPrChange w:author="weet li" w:id="3" w:date="2018-07-25T14:18:46Z">
              <w:rPr>
                <w:color w:val="1155cc"/>
                <w:u w:val="single"/>
              </w:rPr>
            </w:rPrChange>
          </w:rPr>
          <w:t xml:space="preserve">WebContentsDelegate</w:t>
        </w:r>
      </w:hyperlink>
      <w:r w:rsidDel="00000000" w:rsidR="00000000" w:rsidRPr="00000000">
        <w:rPr>
          <w:sz w:val="24"/>
          <w:szCs w:val="24"/>
          <w:rtl w:val="0"/>
          <w:rPrChange w:author="weet li" w:id="3" w:date="2018-07-25T14:18:46Z">
            <w:rPr/>
          </w:rPrChange>
        </w:rPr>
        <w:t xml:space="preserve"> methods should be overridden in our </w:t>
      </w:r>
      <w:hyperlink r:id="rId196">
        <w:r w:rsidDel="00000000" w:rsidR="00000000" w:rsidRPr="00000000">
          <w:rPr>
            <w:color w:val="1155cc"/>
            <w:sz w:val="24"/>
            <w:szCs w:val="24"/>
            <w:u w:val="single"/>
            <w:rtl w:val="0"/>
            <w:rPrChange w:author="weet li" w:id="3" w:date="2018-07-25T14:18:46Z">
              <w:rPr>
                <w:color w:val="1155cc"/>
                <w:u w:val="single"/>
              </w:rPr>
            </w:rPrChange>
          </w:rPr>
          <w:t xml:space="preserve">SprocketWebContents</w:t>
        </w:r>
      </w:hyperlink>
      <w:r w:rsidDel="00000000" w:rsidR="00000000" w:rsidRPr="00000000">
        <w:rPr>
          <w:sz w:val="24"/>
          <w:szCs w:val="24"/>
          <w:rtl w:val="0"/>
          <w:rPrChange w:author="weet li" w:id="3" w:date="2018-07-25T14:18:46Z">
            <w:rPr/>
          </w:rPrChange>
        </w:rPr>
        <w:t xml:space="preserve"> class. These methods are the following:</w:t>
      </w:r>
    </w:p>
    <w:p w:rsidR="00000000" w:rsidDel="00000000" w:rsidP="00000000" w:rsidRDefault="00000000" w:rsidRPr="00000000" w14:paraId="000000D8">
      <w:pPr>
        <w:numPr>
          <w:ilvl w:val="0"/>
          <w:numId w:val="4"/>
        </w:numPr>
        <w:pBdr>
          <w:top w:space="0" w:sz="0" w:val="nil"/>
          <w:left w:space="0" w:sz="0" w:val="nil"/>
          <w:bottom w:space="0" w:sz="0" w:val="nil"/>
          <w:right w:space="0" w:sz="0" w:val="nil"/>
          <w:between w:space="0" w:sz="0" w:val="nil"/>
        </w:pBdr>
        <w:shd w:fill="auto" w:val="clear"/>
        <w:ind w:left="720" w:hanging="360"/>
        <w:jc w:val="both"/>
        <w:rPr>
          <w:sz w:val="24"/>
          <w:szCs w:val="24"/>
          <w:rPrChange w:author="weet li" w:id="3" w:date="2018-07-25T14:18:46Z">
            <w:rPr>
              <w:u w:val="none"/>
            </w:rPr>
          </w:rPrChange>
        </w:rPr>
        <w:pPrChange w:author="weet li" w:id="0" w:date="2018-07-25T14:18:46Z">
          <w:pPr>
            <w:numPr>
              <w:ilvl w:val="0"/>
              <w:numId w:val="4"/>
            </w:numPr>
            <w:pBdr>
              <w:top w:space="0" w:sz="0" w:val="nil"/>
              <w:left w:space="0" w:sz="0" w:val="nil"/>
              <w:bottom w:space="0" w:sz="0" w:val="nil"/>
              <w:right w:space="0" w:sz="0" w:val="nil"/>
              <w:between w:space="0" w:sz="0" w:val="nil"/>
            </w:pBdr>
            <w:shd w:fill="auto" w:val="clear"/>
            <w:ind w:left="720" w:hanging="360"/>
            <w:jc w:val="both"/>
          </w:pPr>
        </w:pPrChange>
      </w:pPr>
      <w:hyperlink r:id="rId197">
        <w:r w:rsidDel="00000000" w:rsidR="00000000" w:rsidRPr="00000000">
          <w:rPr>
            <w:color w:val="1155cc"/>
            <w:sz w:val="24"/>
            <w:szCs w:val="24"/>
            <w:u w:val="single"/>
            <w:rtl w:val="0"/>
            <w:rPrChange w:author="weet li" w:id="3" w:date="2018-07-25T14:18:46Z">
              <w:rPr>
                <w:color w:val="1155cc"/>
                <w:u w:val="single"/>
              </w:rPr>
            </w:rPrChange>
          </w:rPr>
          <w:t xml:space="preserve">EnterFullscreenModeForTab</w:t>
        </w:r>
      </w:hyperlink>
      <w:r w:rsidDel="00000000" w:rsidR="00000000" w:rsidRPr="00000000">
        <w:rPr>
          <w:sz w:val="24"/>
          <w:szCs w:val="24"/>
          <w:rtl w:val="0"/>
          <w:rPrChange w:author="weet li" w:id="3" w:date="2018-07-25T14:18:46Z">
            <w:rPr/>
          </w:rPrChange>
        </w:rPr>
        <w:t xml:space="preserve">(...)</w:t>
      </w:r>
    </w:p>
    <w:p w:rsidR="00000000" w:rsidDel="00000000" w:rsidP="00000000" w:rsidRDefault="00000000" w:rsidRPr="00000000" w14:paraId="000000D9">
      <w:pPr>
        <w:numPr>
          <w:ilvl w:val="0"/>
          <w:numId w:val="4"/>
        </w:numPr>
        <w:pBdr>
          <w:top w:space="0" w:sz="0" w:val="nil"/>
          <w:left w:space="0" w:sz="0" w:val="nil"/>
          <w:bottom w:space="0" w:sz="0" w:val="nil"/>
          <w:right w:space="0" w:sz="0" w:val="nil"/>
          <w:between w:space="0" w:sz="0" w:val="nil"/>
        </w:pBdr>
        <w:shd w:fill="auto" w:val="clear"/>
        <w:ind w:left="720" w:hanging="360"/>
        <w:jc w:val="both"/>
        <w:rPr>
          <w:sz w:val="24"/>
          <w:szCs w:val="24"/>
          <w:rPrChange w:author="weet li" w:id="3" w:date="2018-07-25T14:18:46Z">
            <w:rPr>
              <w:u w:val="none"/>
            </w:rPr>
          </w:rPrChange>
        </w:rPr>
        <w:pPrChange w:author="weet li" w:id="0" w:date="2018-07-25T14:18:46Z">
          <w:pPr>
            <w:numPr>
              <w:ilvl w:val="0"/>
              <w:numId w:val="4"/>
            </w:numPr>
            <w:pBdr>
              <w:top w:space="0" w:sz="0" w:val="nil"/>
              <w:left w:space="0" w:sz="0" w:val="nil"/>
              <w:bottom w:space="0" w:sz="0" w:val="nil"/>
              <w:right w:space="0" w:sz="0" w:val="nil"/>
              <w:between w:space="0" w:sz="0" w:val="nil"/>
            </w:pBdr>
            <w:shd w:fill="auto" w:val="clear"/>
            <w:ind w:left="720" w:hanging="360"/>
            <w:jc w:val="both"/>
          </w:pPr>
        </w:pPrChange>
      </w:pPr>
      <w:hyperlink r:id="rId198">
        <w:r w:rsidDel="00000000" w:rsidR="00000000" w:rsidRPr="00000000">
          <w:rPr>
            <w:color w:val="1155cc"/>
            <w:sz w:val="24"/>
            <w:szCs w:val="24"/>
            <w:u w:val="single"/>
            <w:rtl w:val="0"/>
            <w:rPrChange w:author="weet li" w:id="3" w:date="2018-07-25T14:18:46Z">
              <w:rPr>
                <w:color w:val="1155cc"/>
                <w:u w:val="single"/>
              </w:rPr>
            </w:rPrChange>
          </w:rPr>
          <w:t xml:space="preserve">ExitFullscreenModeForTab</w:t>
        </w:r>
      </w:hyperlink>
      <w:r w:rsidDel="00000000" w:rsidR="00000000" w:rsidRPr="00000000">
        <w:rPr>
          <w:sz w:val="24"/>
          <w:szCs w:val="24"/>
          <w:rtl w:val="0"/>
          <w:rPrChange w:author="weet li" w:id="3" w:date="2018-07-25T14:18:46Z">
            <w:rPr/>
          </w:rPrChange>
        </w:rPr>
        <w:t xml:space="preserve">(...)</w:t>
      </w:r>
    </w:p>
    <w:p w:rsidR="00000000" w:rsidDel="00000000" w:rsidP="00000000" w:rsidRDefault="00000000" w:rsidRPr="00000000" w14:paraId="000000DA">
      <w:pPr>
        <w:numPr>
          <w:ilvl w:val="0"/>
          <w:numId w:val="4"/>
        </w:numPr>
        <w:pBdr>
          <w:top w:space="0" w:sz="0" w:val="nil"/>
          <w:left w:space="0" w:sz="0" w:val="nil"/>
          <w:bottom w:space="0" w:sz="0" w:val="nil"/>
          <w:right w:space="0" w:sz="0" w:val="nil"/>
          <w:between w:space="0" w:sz="0" w:val="nil"/>
        </w:pBdr>
        <w:shd w:fill="auto" w:val="clear"/>
        <w:ind w:left="720" w:hanging="360"/>
        <w:jc w:val="both"/>
        <w:rPr>
          <w:sz w:val="24"/>
          <w:szCs w:val="24"/>
          <w:rPrChange w:author="weet li" w:id="3" w:date="2018-07-25T14:18:46Z">
            <w:rPr>
              <w:u w:val="none"/>
            </w:rPr>
          </w:rPrChange>
        </w:rPr>
        <w:pPrChange w:author="weet li" w:id="0" w:date="2018-07-25T14:18:46Z">
          <w:pPr>
            <w:numPr>
              <w:ilvl w:val="0"/>
              <w:numId w:val="4"/>
            </w:numPr>
            <w:pBdr>
              <w:top w:space="0" w:sz="0" w:val="nil"/>
              <w:left w:space="0" w:sz="0" w:val="nil"/>
              <w:bottom w:space="0" w:sz="0" w:val="nil"/>
              <w:right w:space="0" w:sz="0" w:val="nil"/>
              <w:between w:space="0" w:sz="0" w:val="nil"/>
            </w:pBdr>
            <w:shd w:fill="auto" w:val="clear"/>
            <w:ind w:left="720" w:hanging="360"/>
            <w:jc w:val="both"/>
          </w:pPr>
        </w:pPrChange>
      </w:pPr>
      <w:hyperlink r:id="rId199">
        <w:r w:rsidDel="00000000" w:rsidR="00000000" w:rsidRPr="00000000">
          <w:rPr>
            <w:color w:val="1155cc"/>
            <w:sz w:val="24"/>
            <w:szCs w:val="24"/>
            <w:u w:val="single"/>
            <w:rtl w:val="0"/>
            <w:rPrChange w:author="weet li" w:id="3" w:date="2018-07-25T14:18:46Z">
              <w:rPr>
                <w:color w:val="1155cc"/>
                <w:u w:val="single"/>
              </w:rPr>
            </w:rPrChange>
          </w:rPr>
          <w:t xml:space="preserve">IsFullscreenForTabOrPending</w:t>
        </w:r>
      </w:hyperlink>
      <w:r w:rsidDel="00000000" w:rsidR="00000000" w:rsidRPr="00000000">
        <w:rPr>
          <w:sz w:val="24"/>
          <w:szCs w:val="24"/>
          <w:rtl w:val="0"/>
          <w:rPrChange w:author="weet li" w:id="3" w:date="2018-07-25T14:18:46Z">
            <w:rPr/>
          </w:rPrChange>
        </w:rPr>
        <w:t xml:space="preserve">(...)</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jc w:val="both"/>
        <w:rPr>
          <w:sz w:val="24"/>
          <w:szCs w:val="24"/>
          <w:rPrChange w:author="weet li" w:id="3" w:date="2018-07-25T14:18:46Z">
            <w:rPr/>
          </w:rPrChange>
        </w:rPr>
      </w:pPr>
      <w:r w:rsidDel="00000000" w:rsidR="00000000" w:rsidRPr="00000000">
        <w:rPr>
          <w:sz w:val="24"/>
          <w:szCs w:val="24"/>
          <w:rtl w:val="0"/>
          <w:rPrChange w:author="weet li" w:id="3" w:date="2018-07-25T14:18:46Z">
            <w:rPr/>
          </w:rPrChange>
        </w:rPr>
        <w:t xml:space="preserve">These methods are called from the Content API when a website requests to be (or not to be anymore) in full screen: for example when the fullscreen button is pressed on a HTMLVideoElement. In the Enter… and Exit… methods the resizing behaviors can be configured. Besides Content API requesting the fullscreen view, the user should be able to toggle fullscreen mode as well. In Sprocket, this is possible with pressing the F11 key. The key event gets catched in </w:t>
      </w:r>
      <w:hyperlink r:id="rId200">
        <w:r w:rsidDel="00000000" w:rsidR="00000000" w:rsidRPr="00000000">
          <w:rPr>
            <w:color w:val="1155cc"/>
            <w:sz w:val="24"/>
            <w:szCs w:val="24"/>
            <w:u w:val="single"/>
            <w:rtl w:val="0"/>
            <w:rPrChange w:author="weet li" w:id="3" w:date="2018-07-25T14:18:46Z">
              <w:rPr>
                <w:color w:val="1155cc"/>
                <w:u w:val="single"/>
              </w:rPr>
            </w:rPrChange>
          </w:rPr>
          <w:t xml:space="preserve">SprocketWebContents::HandleKeyboardEvent</w:t>
        </w:r>
      </w:hyperlink>
      <w:r w:rsidDel="00000000" w:rsidR="00000000" w:rsidRPr="00000000">
        <w:rPr>
          <w:sz w:val="24"/>
          <w:szCs w:val="24"/>
          <w:rtl w:val="0"/>
          <w:rPrChange w:author="weet li" w:id="3" w:date="2018-07-25T14:18:46Z">
            <w:rPr/>
          </w:rPrChange>
        </w:rPr>
        <w:t xml:space="preserve"> method and it is delegated to </w:t>
      </w:r>
      <w:hyperlink r:id="rId201">
        <w:r w:rsidDel="00000000" w:rsidR="00000000" w:rsidRPr="00000000">
          <w:rPr>
            <w:color w:val="1155cc"/>
            <w:sz w:val="24"/>
            <w:szCs w:val="24"/>
            <w:u w:val="single"/>
            <w:rtl w:val="0"/>
            <w:rPrChange w:author="weet li" w:id="3" w:date="2018-07-25T14:18:46Z">
              <w:rPr>
                <w:color w:val="1155cc"/>
                <w:u w:val="single"/>
              </w:rPr>
            </w:rPrChange>
          </w:rPr>
          <w:t xml:space="preserve">SprocketWindowDelegateView</w:t>
        </w:r>
      </w:hyperlink>
      <w:r w:rsidDel="00000000" w:rsidR="00000000" w:rsidRPr="00000000">
        <w:rPr>
          <w:sz w:val="24"/>
          <w:szCs w:val="24"/>
          <w:rtl w:val="0"/>
          <w:rPrChange w:author="weet li" w:id="3" w:date="2018-07-25T14:18:46Z">
            <w:rPr/>
          </w:rPrChange>
        </w:rPr>
        <w:t xml:space="preserve"> which does the handling.</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jc w:val="both"/>
        <w:rPr>
          <w:sz w:val="24"/>
          <w:szCs w:val="24"/>
          <w:rPrChange w:author="weet li" w:id="3" w:date="2018-07-25T14:18:46Z">
            <w:rPr/>
          </w:rPrChange>
        </w:rPr>
      </w:pPr>
      <w:r w:rsidDel="00000000" w:rsidR="00000000" w:rsidRPr="00000000">
        <w:rPr>
          <w:sz w:val="24"/>
          <w:szCs w:val="24"/>
          <w:rtl w:val="0"/>
          <w:rPrChange w:author="weet li" w:id="3" w:date="2018-07-25T14:18:46Z">
            <w:rPr/>
          </w:rPrChange>
        </w:rPr>
        <w:t xml:space="preserve">There is another method which plays a key role in the full screen toggling: </w:t>
      </w:r>
      <w:hyperlink r:id="rId202">
        <w:r w:rsidDel="00000000" w:rsidR="00000000" w:rsidRPr="00000000">
          <w:rPr>
            <w:color w:val="1155cc"/>
            <w:sz w:val="24"/>
            <w:szCs w:val="24"/>
            <w:u w:val="single"/>
            <w:rtl w:val="0"/>
            <w:rPrChange w:author="weet li" w:id="3" w:date="2018-07-25T14:18:46Z">
              <w:rPr>
                <w:color w:val="1155cc"/>
                <w:u w:val="single"/>
              </w:rPr>
            </w:rPrChange>
          </w:rPr>
          <w:t xml:space="preserve">SprocketWindow::PlatformToggleFullscreenModeForTab</w:t>
        </w:r>
      </w:hyperlink>
      <w:r w:rsidDel="00000000" w:rsidR="00000000" w:rsidRPr="00000000">
        <w:rPr>
          <w:sz w:val="24"/>
          <w:szCs w:val="24"/>
          <w:rtl w:val="0"/>
          <w:rPrChange w:author="weet li" w:id="3" w:date="2018-07-25T14:18:46Z">
            <w:rPr/>
          </w:rPrChange>
        </w:rPr>
        <w:t xml:space="preserve">. It is important to save the fullscreen state of the window, before toggling to fullscreen mode on a website, because after switching to non-fullscreen view, the same state as before should be restored. For example, when a video is being watched, the user can toggle the </w:t>
      </w:r>
      <w:r w:rsidDel="00000000" w:rsidR="00000000" w:rsidRPr="00000000">
        <w:rPr>
          <w:i w:val="1"/>
          <w:sz w:val="24"/>
          <w:szCs w:val="24"/>
          <w:rtl w:val="0"/>
          <w:rPrChange w:author="weet li" w:id="3" w:date="2018-07-25T14:18:46Z">
            <w:rPr>
              <w:i w:val="1"/>
            </w:rPr>
          </w:rPrChange>
        </w:rPr>
        <w:t xml:space="preserve">window </w:t>
      </w:r>
      <w:r w:rsidDel="00000000" w:rsidR="00000000" w:rsidRPr="00000000">
        <w:rPr>
          <w:sz w:val="24"/>
          <w:szCs w:val="24"/>
          <w:rtl w:val="0"/>
          <w:rPrChange w:author="weet li" w:id="3" w:date="2018-07-25T14:18:46Z">
            <w:rPr/>
          </w:rPrChange>
        </w:rPr>
        <w:t xml:space="preserve">to fullscreen mode, but not the </w:t>
      </w:r>
      <w:r w:rsidDel="00000000" w:rsidR="00000000" w:rsidRPr="00000000">
        <w:rPr>
          <w:i w:val="1"/>
          <w:sz w:val="24"/>
          <w:szCs w:val="24"/>
          <w:rtl w:val="0"/>
          <w:rPrChange w:author="weet li" w:id="3" w:date="2018-07-25T14:18:46Z">
            <w:rPr>
              <w:i w:val="1"/>
            </w:rPr>
          </w:rPrChange>
        </w:rPr>
        <w:t xml:space="preserve">video</w:t>
      </w:r>
      <w:r w:rsidDel="00000000" w:rsidR="00000000" w:rsidRPr="00000000">
        <w:rPr>
          <w:sz w:val="24"/>
          <w:szCs w:val="24"/>
          <w:rtl w:val="0"/>
          <w:rPrChange w:author="weet li" w:id="3" w:date="2018-07-25T14:18:46Z">
            <w:rPr/>
          </w:rPrChange>
        </w:rPr>
        <w:t xml:space="preserve">. After this, the user can toggle the </w:t>
      </w:r>
      <w:r w:rsidDel="00000000" w:rsidR="00000000" w:rsidRPr="00000000">
        <w:rPr>
          <w:i w:val="1"/>
          <w:sz w:val="24"/>
          <w:szCs w:val="24"/>
          <w:rtl w:val="0"/>
          <w:rPrChange w:author="weet li" w:id="3" w:date="2018-07-25T14:18:46Z">
            <w:rPr>
              <w:i w:val="1"/>
            </w:rPr>
          </w:rPrChange>
        </w:rPr>
        <w:t xml:space="preserve">video</w:t>
      </w:r>
      <w:r w:rsidDel="00000000" w:rsidR="00000000" w:rsidRPr="00000000">
        <w:rPr>
          <w:sz w:val="24"/>
          <w:szCs w:val="24"/>
          <w:rtl w:val="0"/>
          <w:rPrChange w:author="weet li" w:id="3" w:date="2018-07-25T14:18:46Z">
            <w:rPr/>
          </w:rPrChange>
        </w:rPr>
        <w:t xml:space="preserve"> to fullscreen as well. After switching to a non-fullscreen video mode, it is important that the </w:t>
      </w:r>
      <w:r w:rsidDel="00000000" w:rsidR="00000000" w:rsidRPr="00000000">
        <w:rPr>
          <w:i w:val="1"/>
          <w:sz w:val="24"/>
          <w:szCs w:val="24"/>
          <w:rtl w:val="0"/>
          <w:rPrChange w:author="weet li" w:id="3" w:date="2018-07-25T14:18:46Z">
            <w:rPr>
              <w:i w:val="1"/>
            </w:rPr>
          </w:rPrChange>
        </w:rPr>
        <w:t xml:space="preserve">window</w:t>
      </w:r>
      <w:r w:rsidDel="00000000" w:rsidR="00000000" w:rsidRPr="00000000">
        <w:rPr>
          <w:sz w:val="24"/>
          <w:szCs w:val="24"/>
          <w:rtl w:val="0"/>
          <w:rPrChange w:author="weet li" w:id="3" w:date="2018-07-25T14:18:46Z">
            <w:rPr/>
          </w:rPrChange>
        </w:rPr>
        <w:t xml:space="preserve"> stays fullscreen, because only the </w:t>
      </w:r>
      <w:r w:rsidDel="00000000" w:rsidR="00000000" w:rsidRPr="00000000">
        <w:rPr>
          <w:i w:val="1"/>
          <w:sz w:val="24"/>
          <w:szCs w:val="24"/>
          <w:rtl w:val="0"/>
          <w:rPrChange w:author="weet li" w:id="3" w:date="2018-07-25T14:18:46Z">
            <w:rPr>
              <w:i w:val="1"/>
            </w:rPr>
          </w:rPrChange>
        </w:rPr>
        <w:t xml:space="preserve">video</w:t>
      </w:r>
      <w:r w:rsidDel="00000000" w:rsidR="00000000" w:rsidRPr="00000000">
        <w:rPr>
          <w:sz w:val="24"/>
          <w:szCs w:val="24"/>
          <w:rtl w:val="0"/>
          <w:rPrChange w:author="weet li" w:id="3" w:date="2018-07-25T14:18:46Z">
            <w:rPr/>
          </w:rPrChange>
        </w:rPr>
        <w:t xml:space="preserve"> was toggled. To solve this problem, we added a </w:t>
      </w:r>
      <w:hyperlink r:id="rId203">
        <w:r w:rsidDel="00000000" w:rsidR="00000000" w:rsidRPr="00000000">
          <w:rPr>
            <w:color w:val="1155cc"/>
            <w:sz w:val="24"/>
            <w:szCs w:val="24"/>
            <w:u w:val="single"/>
            <w:rtl w:val="0"/>
            <w:rPrChange w:author="weet li" w:id="3" w:date="2018-07-25T14:18:46Z">
              <w:rPr>
                <w:color w:val="1155cc"/>
                <w:u w:val="single"/>
              </w:rPr>
            </w:rPrChange>
          </w:rPr>
          <w:t xml:space="preserve">was_fullscreen</w:t>
        </w:r>
      </w:hyperlink>
      <w:r w:rsidDel="00000000" w:rsidR="00000000" w:rsidRPr="00000000">
        <w:rPr>
          <w:sz w:val="24"/>
          <w:szCs w:val="24"/>
          <w:rtl w:val="0"/>
          <w:rPrChange w:author="weet li" w:id="3" w:date="2018-07-25T14:18:46Z">
            <w:rPr/>
          </w:rPrChange>
        </w:rPr>
        <w:t xml:space="preserve"> variable to SprocketWindow’s implementation. Another common case is, when the user sets the window and the video to full screen at the same time. In this case, when the </w:t>
      </w:r>
      <w:r w:rsidDel="00000000" w:rsidR="00000000" w:rsidRPr="00000000">
        <w:rPr>
          <w:i w:val="1"/>
          <w:sz w:val="24"/>
          <w:szCs w:val="24"/>
          <w:rtl w:val="0"/>
          <w:rPrChange w:author="weet li" w:id="3" w:date="2018-07-25T14:18:46Z">
            <w:rPr>
              <w:i w:val="1"/>
            </w:rPr>
          </w:rPrChange>
        </w:rPr>
        <w:t xml:space="preserve">window</w:t>
      </w:r>
      <w:r w:rsidDel="00000000" w:rsidR="00000000" w:rsidRPr="00000000">
        <w:rPr>
          <w:sz w:val="24"/>
          <w:szCs w:val="24"/>
          <w:rtl w:val="0"/>
          <w:rPrChange w:author="weet li" w:id="3" w:date="2018-07-25T14:18:46Z">
            <w:rPr/>
          </w:rPrChange>
        </w:rPr>
        <w:t xml:space="preserve"> fullscreen mode gets toggled off, the </w:t>
      </w:r>
      <w:r w:rsidDel="00000000" w:rsidR="00000000" w:rsidRPr="00000000">
        <w:rPr>
          <w:i w:val="1"/>
          <w:sz w:val="24"/>
          <w:szCs w:val="24"/>
          <w:rtl w:val="0"/>
          <w:rPrChange w:author="weet li" w:id="3" w:date="2018-07-25T14:18:46Z">
            <w:rPr>
              <w:i w:val="1"/>
            </w:rPr>
          </w:rPrChange>
        </w:rPr>
        <w:t xml:space="preserve">video</w:t>
      </w:r>
      <w:r w:rsidDel="00000000" w:rsidR="00000000" w:rsidRPr="00000000">
        <w:rPr>
          <w:sz w:val="24"/>
          <w:szCs w:val="24"/>
          <w:rtl w:val="0"/>
          <w:rPrChange w:author="weet li" w:id="3" w:date="2018-07-25T14:18:46Z">
            <w:rPr/>
          </w:rPrChange>
        </w:rPr>
        <w:t xml:space="preserve"> (web content) should be toggled to normal mode as well. This logic is also implemented in </w:t>
      </w:r>
      <w:hyperlink r:id="rId204">
        <w:r w:rsidDel="00000000" w:rsidR="00000000" w:rsidRPr="00000000">
          <w:rPr>
            <w:color w:val="1155cc"/>
            <w:sz w:val="24"/>
            <w:szCs w:val="24"/>
            <w:u w:val="single"/>
            <w:rtl w:val="0"/>
            <w:rPrChange w:author="weet li" w:id="3" w:date="2018-07-25T14:18:46Z">
              <w:rPr>
                <w:color w:val="1155cc"/>
                <w:u w:val="single"/>
              </w:rPr>
            </w:rPrChange>
          </w:rPr>
          <w:t xml:space="preserve">PlatformToggleFullscreenModeForTab</w:t>
        </w:r>
      </w:hyperlink>
      <w:r w:rsidDel="00000000" w:rsidR="00000000" w:rsidRPr="00000000">
        <w:rPr>
          <w:sz w:val="24"/>
          <w:szCs w:val="24"/>
          <w:rtl w:val="0"/>
          <w:rPrChange w:author="weet li" w:id="3" w:date="2018-07-25T14:18:46Z">
            <w:rPr/>
          </w:rPrChange>
        </w:rPr>
        <w:t xml:space="preserve">. The current states of the window and webcontents are kept in the </w:t>
      </w:r>
      <w:hyperlink r:id="rId205">
        <w:r w:rsidDel="00000000" w:rsidR="00000000" w:rsidRPr="00000000">
          <w:rPr>
            <w:color w:val="1155cc"/>
            <w:sz w:val="24"/>
            <w:szCs w:val="24"/>
            <w:u w:val="single"/>
            <w:rtl w:val="0"/>
            <w:rPrChange w:author="weet li" w:id="3" w:date="2018-07-25T14:18:46Z">
              <w:rPr>
                <w:color w:val="1155cc"/>
                <w:u w:val="single"/>
              </w:rPr>
            </w:rPrChange>
          </w:rPr>
          <w:t xml:space="preserve">is_fullscreen</w:t>
        </w:r>
      </w:hyperlink>
      <w:r w:rsidDel="00000000" w:rsidR="00000000" w:rsidRPr="00000000">
        <w:rPr>
          <w:sz w:val="24"/>
          <w:szCs w:val="24"/>
          <w:rtl w:val="0"/>
          <w:rPrChange w:author="weet li" w:id="3" w:date="2018-07-25T14:18:46Z">
            <w:rPr/>
          </w:rPrChange>
        </w:rPr>
        <w:t xml:space="preserve"> variable in SprocketWindow and SprocketWebContents.</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jc w:val="both"/>
        <w:rPr>
          <w:sz w:val="24"/>
          <w:szCs w:val="24"/>
          <w:rPrChange w:author="weet li" w:id="3" w:date="2018-07-25T14:18:46Z">
            <w:rPr/>
          </w:rPrChange>
        </w:rPr>
      </w:pPr>
      <w:r w:rsidDel="00000000" w:rsidR="00000000" w:rsidRPr="00000000">
        <w:rPr>
          <w:sz w:val="24"/>
          <w:szCs w:val="24"/>
          <w:rtl w:val="0"/>
          <w:rPrChange w:author="weet li" w:id="3" w:date="2018-07-25T14:18:46Z">
            <w:rPr/>
          </w:rPrChange>
        </w:rPr>
        <w:t xml:space="preserve">The above description applies for all branches. The difference in the implementation between core (testing) and master branch is in SprocketWindowDelegateView class. This class is responsible for the UI layout.</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jc w:val="both"/>
        <w:rPr>
          <w:sz w:val="24"/>
          <w:szCs w:val="24"/>
          <w:rPrChange w:author="weet li" w:id="3" w:date="2018-07-25T14:18:46Z">
            <w:rPr/>
          </w:rPrChange>
        </w:rPr>
      </w:pPr>
      <w:r w:rsidDel="00000000" w:rsidR="00000000" w:rsidRPr="00000000">
        <w:rPr>
          <w:sz w:val="24"/>
          <w:szCs w:val="24"/>
          <w:rtl w:val="0"/>
          <w:rPrChange w:author="weet li" w:id="3" w:date="2018-07-25T14:18:46Z">
            <w:rPr/>
          </w:rPrChange>
        </w:rPr>
        <w:t xml:space="preserve">So first, let’s see, how it works on core and testing branch, because it’s the simpler way. The window’s layout is a simple </w:t>
      </w:r>
      <w:hyperlink r:id="rId206">
        <w:r w:rsidDel="00000000" w:rsidR="00000000" w:rsidRPr="00000000">
          <w:rPr>
            <w:color w:val="1155cc"/>
            <w:sz w:val="24"/>
            <w:szCs w:val="24"/>
            <w:u w:val="single"/>
            <w:rtl w:val="0"/>
            <w:rPrChange w:author="weet li" w:id="3" w:date="2018-07-25T14:18:46Z">
              <w:rPr>
                <w:color w:val="1155cc"/>
                <w:u w:val="single"/>
              </w:rPr>
            </w:rPrChange>
          </w:rPr>
          <w:t xml:space="preserve">FillLayout</w:t>
        </w:r>
      </w:hyperlink>
      <w:r w:rsidDel="00000000" w:rsidR="00000000" w:rsidRPr="00000000">
        <w:rPr>
          <w:sz w:val="24"/>
          <w:szCs w:val="24"/>
          <w:rtl w:val="0"/>
          <w:rPrChange w:author="weet li" w:id="3" w:date="2018-07-25T14:18:46Z">
            <w:rPr/>
          </w:rPrChange>
        </w:rPr>
        <w:t xml:space="preserve">, which is completely filled with the WebView. To toggle fullscreen mode it is enough to call </w:t>
      </w:r>
      <w:hyperlink r:id="rId207">
        <w:r w:rsidDel="00000000" w:rsidR="00000000" w:rsidRPr="00000000">
          <w:rPr>
            <w:color w:val="1155cc"/>
            <w:sz w:val="24"/>
            <w:szCs w:val="24"/>
            <w:u w:val="single"/>
            <w:rtl w:val="0"/>
            <w:rPrChange w:author="weet li" w:id="3" w:date="2018-07-25T14:18:46Z">
              <w:rPr>
                <w:color w:val="1155cc"/>
                <w:u w:val="single"/>
              </w:rPr>
            </w:rPrChange>
          </w:rPr>
          <w:t xml:space="preserve">SetFullscreen(bool fullscreen)</w:t>
        </w:r>
      </w:hyperlink>
      <w:r w:rsidDel="00000000" w:rsidR="00000000" w:rsidRPr="00000000">
        <w:rPr>
          <w:sz w:val="24"/>
          <w:szCs w:val="24"/>
          <w:rtl w:val="0"/>
          <w:rPrChange w:author="weet li" w:id="3" w:date="2018-07-25T14:18:46Z">
            <w:rPr/>
          </w:rPrChange>
        </w:rPr>
        <w:t xml:space="preserve"> on the windowWidget.</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jc w:val="both"/>
        <w:rPr>
          <w:sz w:val="24"/>
          <w:szCs w:val="24"/>
          <w:rPrChange w:author="weet li" w:id="3" w:date="2018-07-25T14:18:46Z">
            <w:rPr/>
          </w:rPrChange>
        </w:rPr>
      </w:pPr>
      <w:r w:rsidDel="00000000" w:rsidR="00000000" w:rsidRPr="00000000">
        <w:rPr>
          <w:sz w:val="24"/>
          <w:szCs w:val="24"/>
          <w:rtl w:val="0"/>
          <w:rPrChange w:author="weet li" w:id="3" w:date="2018-07-25T14:18:46Z">
            <w:rPr/>
          </w:rPrChange>
        </w:rPr>
        <w:t xml:space="preserve">On master Sprocket, toggling fullscreen mode is more complicated because the task is not just to stretch a FillLayout  to fullscreen, but to rearrange the whole layout in order to hide the toolbar, tabs, etc. To completely understand our solution, first you should have read the above </w:t>
      </w:r>
      <w:r w:rsidDel="00000000" w:rsidR="00000000" w:rsidRPr="00000000">
        <w:rPr>
          <w:i w:val="1"/>
          <w:sz w:val="24"/>
          <w:szCs w:val="24"/>
          <w:rtl w:val="0"/>
          <w:rPrChange w:author="weet li" w:id="3" w:date="2018-07-25T14:18:46Z">
            <w:rPr>
              <w:i w:val="1"/>
            </w:rPr>
          </w:rPrChange>
        </w:rPr>
        <w:t xml:space="preserve">Browser </w:t>
      </w:r>
      <w:r w:rsidDel="00000000" w:rsidR="00000000" w:rsidRPr="00000000">
        <w:rPr>
          <w:sz w:val="24"/>
          <w:szCs w:val="24"/>
          <w:rtl w:val="0"/>
          <w:rPrChange w:author="weet li" w:id="3" w:date="2018-07-25T14:18:46Z">
            <w:rPr/>
          </w:rPrChange>
        </w:rPr>
        <w:t xml:space="preserve">section. When fullscreen layout is </w:t>
      </w:r>
      <w:hyperlink r:id="rId208">
        <w:r w:rsidDel="00000000" w:rsidR="00000000" w:rsidRPr="00000000">
          <w:rPr>
            <w:color w:val="1155cc"/>
            <w:sz w:val="24"/>
            <w:szCs w:val="24"/>
            <w:u w:val="single"/>
            <w:rtl w:val="0"/>
            <w:rPrChange w:author="weet li" w:id="3" w:date="2018-07-25T14:18:46Z">
              <w:rPr>
                <w:color w:val="1155cc"/>
                <w:u w:val="single"/>
              </w:rPr>
            </w:rPrChange>
          </w:rPr>
          <w:t xml:space="preserve">requested</w:t>
        </w:r>
      </w:hyperlink>
      <w:r w:rsidDel="00000000" w:rsidR="00000000" w:rsidRPr="00000000">
        <w:rPr>
          <w:sz w:val="24"/>
          <w:szCs w:val="24"/>
          <w:rtl w:val="0"/>
          <w:rPrChange w:author="weet li" w:id="3" w:date="2018-07-25T14:18:46Z">
            <w:rPr/>
          </w:rPrChange>
        </w:rPr>
        <w:t xml:space="preserve">, the gridView should be removed and replaced by the webView. When normal layout is </w:t>
      </w:r>
      <w:hyperlink r:id="rId209">
        <w:r w:rsidDel="00000000" w:rsidR="00000000" w:rsidRPr="00000000">
          <w:rPr>
            <w:color w:val="1155cc"/>
            <w:sz w:val="24"/>
            <w:szCs w:val="24"/>
            <w:u w:val="single"/>
            <w:rtl w:val="0"/>
            <w:rPrChange w:author="weet li" w:id="3" w:date="2018-07-25T14:18:46Z">
              <w:rPr>
                <w:color w:val="1155cc"/>
                <w:u w:val="single"/>
              </w:rPr>
            </w:rPrChange>
          </w:rPr>
          <w:t xml:space="preserve">requested</w:t>
        </w:r>
      </w:hyperlink>
      <w:r w:rsidDel="00000000" w:rsidR="00000000" w:rsidRPr="00000000">
        <w:rPr>
          <w:sz w:val="24"/>
          <w:szCs w:val="24"/>
          <w:rtl w:val="0"/>
          <w:rPrChange w:author="weet li" w:id="3" w:date="2018-07-25T14:18:46Z">
            <w:rPr/>
          </w:rPrChange>
        </w:rPr>
        <w:t xml:space="preserve">, the webView is removed and replaced by the gridView.</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jc w:val="both"/>
        <w:rPr>
          <w:sz w:val="24"/>
          <w:szCs w:val="24"/>
          <w:rPrChange w:author="weet li" w:id="3" w:date="2018-07-25T14:18:46Z">
            <w:rPr/>
          </w:rPrChange>
        </w:rPr>
      </w:pPr>
      <w:r w:rsidDel="00000000" w:rsidR="00000000" w:rsidRPr="00000000">
        <w:rPr>
          <w:rtl w:val="0"/>
        </w:rPr>
      </w:r>
    </w:p>
    <w:p w:rsidR="00000000" w:rsidDel="00000000" w:rsidP="00000000" w:rsidRDefault="00000000" w:rsidRPr="00000000" w14:paraId="000000E1">
      <w:pPr>
        <w:pStyle w:val="Heading3"/>
        <w:pBdr>
          <w:top w:space="0" w:sz="0" w:val="nil"/>
          <w:left w:space="0" w:sz="0" w:val="nil"/>
          <w:bottom w:space="0" w:sz="0" w:val="nil"/>
          <w:right w:space="0" w:sz="0" w:val="nil"/>
          <w:between w:space="0" w:sz="0" w:val="nil"/>
        </w:pBdr>
        <w:shd w:fill="auto" w:val="clear"/>
        <w:jc w:val="both"/>
        <w:rPr>
          <w:rPrChange w:author="weet li" w:id="3" w:date="2018-07-25T14:18:46Z">
            <w:rPr/>
          </w:rPrChange>
        </w:rPr>
      </w:pPr>
      <w:bookmarkStart w:colFirst="0" w:colLast="0" w:name="_m01au4dzpxle" w:id="16"/>
      <w:bookmarkEnd w:id="16"/>
      <w:r w:rsidDel="00000000" w:rsidR="00000000" w:rsidRPr="00000000">
        <w:rPr>
          <w:rtl w:val="0"/>
          <w:rPrChange w:author="weet li" w:id="3" w:date="2018-07-25T14:18:46Z">
            <w:rPr/>
          </w:rPrChange>
        </w:rPr>
        <w:t xml:space="preserve">Android</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sz w:val="24"/>
          <w:szCs w:val="24"/>
          <w:rPrChange w:author="weet li" w:id="3" w:date="2018-07-25T14:18:46Z">
            <w:rPr/>
          </w:rPrChange>
        </w:rPr>
      </w:pPr>
      <w:r w:rsidDel="00000000" w:rsidR="00000000" w:rsidRPr="00000000">
        <w:rPr>
          <w:sz w:val="24"/>
          <w:szCs w:val="24"/>
          <w:rtl w:val="0"/>
          <w:rPrChange w:author="weet li" w:id="3" w:date="2018-07-25T14:18:46Z">
            <w:rPr/>
          </w:rPrChange>
        </w:rPr>
        <w:t xml:space="preserve">On Android, the case is much simpler, because toggling the browser window to fullscreen is not an option on mobile browsers, so we only have to deal with toggling of the webcontents which was already described in the Linux section above.</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jc w:val="both"/>
        <w:rPr>
          <w:sz w:val="24"/>
          <w:szCs w:val="24"/>
          <w:rPrChange w:author="weet li" w:id="3" w:date="2018-07-25T14:18:46Z">
            <w:rPr/>
          </w:rPrChange>
        </w:rPr>
      </w:pPr>
      <w:r w:rsidDel="00000000" w:rsidR="00000000" w:rsidRPr="00000000">
        <w:rPr>
          <w:rtl w:val="0"/>
        </w:rPr>
      </w:r>
    </w:p>
    <w:p w:rsidR="00000000" w:rsidDel="00000000" w:rsidP="00000000" w:rsidRDefault="00000000" w:rsidRPr="00000000" w14:paraId="000000E4">
      <w:pPr>
        <w:pStyle w:val="Heading2"/>
        <w:pBdr>
          <w:top w:space="0" w:sz="0" w:val="nil"/>
          <w:left w:space="0" w:sz="0" w:val="nil"/>
          <w:bottom w:space="0" w:sz="0" w:val="nil"/>
          <w:right w:space="0" w:sz="0" w:val="nil"/>
          <w:between w:space="0" w:sz="0" w:val="nil"/>
        </w:pBdr>
        <w:shd w:fill="auto" w:val="clear"/>
        <w:rPr>
          <w:sz w:val="24"/>
          <w:szCs w:val="24"/>
          <w:rPrChange w:author="weet li" w:id="3" w:date="2018-07-25T14:18:46Z">
            <w:rPr/>
          </w:rPrChange>
        </w:rPr>
      </w:pPr>
      <w:bookmarkStart w:colFirst="0" w:colLast="0" w:name="_8i03glwwh5oe" w:id="17"/>
      <w:bookmarkEnd w:id="17"/>
      <w:r w:rsidDel="00000000" w:rsidR="00000000" w:rsidRPr="00000000">
        <w:rPr>
          <w:sz w:val="24"/>
          <w:szCs w:val="24"/>
          <w:rtl w:val="0"/>
          <w:rPrChange w:author="weet li" w:id="3" w:date="2018-07-25T14:18:46Z">
            <w:rPr/>
          </w:rPrChange>
        </w:rPr>
        <w:t xml:space="preserve">Tab support (Linux)</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jc w:val="both"/>
        <w:rPr>
          <w:sz w:val="24"/>
          <w:szCs w:val="24"/>
          <w:rPrChange w:author="weet li" w:id="3" w:date="2018-07-25T14:18:46Z">
            <w:rPr/>
          </w:rPrChange>
        </w:rPr>
      </w:pPr>
      <w:r w:rsidDel="00000000" w:rsidR="00000000" w:rsidRPr="00000000">
        <w:rPr>
          <w:sz w:val="24"/>
          <w:szCs w:val="24"/>
          <w:rtl w:val="0"/>
          <w:rPrChange w:author="weet li" w:id="3" w:date="2018-07-25T14:18:46Z">
            <w:rPr/>
          </w:rPrChange>
        </w:rPr>
        <w:t xml:space="preserve">To support multiple browsing tabs, you can use the classes from </w:t>
      </w:r>
      <w:hyperlink r:id="rId210">
        <w:r w:rsidDel="00000000" w:rsidR="00000000" w:rsidRPr="00000000">
          <w:rPr>
            <w:color w:val="1155cc"/>
            <w:sz w:val="24"/>
            <w:szCs w:val="24"/>
            <w:u w:val="single"/>
            <w:rtl w:val="0"/>
            <w:rPrChange w:author="weet li" w:id="3" w:date="2018-07-25T14:18:46Z">
              <w:rPr>
                <w:color w:val="1155cc"/>
                <w:u w:val="single"/>
              </w:rPr>
            </w:rPrChange>
          </w:rPr>
          <w:t xml:space="preserve">ui/view/controls/tabbed_pane/</w:t>
        </w:r>
      </w:hyperlink>
      <w:r w:rsidDel="00000000" w:rsidR="00000000" w:rsidRPr="00000000">
        <w:rPr>
          <w:sz w:val="24"/>
          <w:szCs w:val="24"/>
          <w:rtl w:val="0"/>
          <w:rPrChange w:author="weet li" w:id="3" w:date="2018-07-25T14:18:46Z">
            <w:rPr/>
          </w:rPrChange>
        </w:rPr>
        <w:t xml:space="preserve">. These classes contain the most important features regarding tab support, but they need some customization for the proper use. So the simplest way is to implement these classes yourself, </w:t>
      </w:r>
      <w:r w:rsidDel="00000000" w:rsidR="00000000" w:rsidRPr="00000000">
        <w:rPr>
          <w:sz w:val="24"/>
          <w:szCs w:val="24"/>
          <w:rtl w:val="0"/>
          <w:rPrChange w:author="weet li" w:id="3" w:date="2018-07-25T14:18:46Z">
            <w:rPr/>
          </w:rPrChange>
        </w:rPr>
        <w:t xml:space="preserve">so that </w:t>
      </w:r>
      <w:r w:rsidDel="00000000" w:rsidR="00000000" w:rsidRPr="00000000">
        <w:rPr>
          <w:sz w:val="24"/>
          <w:szCs w:val="24"/>
          <w:rtl w:val="0"/>
          <w:rPrChange w:author="weet li" w:id="3" w:date="2018-07-25T14:18:46Z">
            <w:rPr/>
          </w:rPrChange>
        </w:rPr>
        <w:t xml:space="preserve">you can keep the implemented features and extend them in your own way. Three classes play the key role in tab support: </w:t>
      </w:r>
      <w:hyperlink r:id="rId211">
        <w:r w:rsidDel="00000000" w:rsidR="00000000" w:rsidRPr="00000000">
          <w:rPr>
            <w:color w:val="1155cc"/>
            <w:sz w:val="24"/>
            <w:szCs w:val="24"/>
            <w:u w:val="single"/>
            <w:rtl w:val="0"/>
            <w:rPrChange w:author="weet li" w:id="3" w:date="2018-07-25T14:18:46Z">
              <w:rPr>
                <w:color w:val="1155cc"/>
                <w:u w:val="single"/>
              </w:rPr>
            </w:rPrChange>
          </w:rPr>
          <w:t xml:space="preserve">TabbedPane</w:t>
        </w:r>
      </w:hyperlink>
      <w:r w:rsidDel="00000000" w:rsidR="00000000" w:rsidRPr="00000000">
        <w:rPr>
          <w:sz w:val="24"/>
          <w:szCs w:val="24"/>
          <w:rtl w:val="0"/>
          <w:rPrChange w:author="weet li" w:id="3" w:date="2018-07-25T14:18:46Z">
            <w:rPr/>
          </w:rPrChange>
        </w:rPr>
        <w:t xml:space="preserve">, </w:t>
      </w:r>
      <w:hyperlink r:id="rId212">
        <w:r w:rsidDel="00000000" w:rsidR="00000000" w:rsidRPr="00000000">
          <w:rPr>
            <w:color w:val="1155cc"/>
            <w:sz w:val="24"/>
            <w:szCs w:val="24"/>
            <w:u w:val="single"/>
            <w:rtl w:val="0"/>
            <w:rPrChange w:author="weet li" w:id="3" w:date="2018-07-25T14:18:46Z">
              <w:rPr>
                <w:color w:val="1155cc"/>
                <w:u w:val="single"/>
              </w:rPr>
            </w:rPrChange>
          </w:rPr>
          <w:t xml:space="preserve">Tab</w:t>
        </w:r>
      </w:hyperlink>
      <w:r w:rsidDel="00000000" w:rsidR="00000000" w:rsidRPr="00000000">
        <w:rPr>
          <w:sz w:val="24"/>
          <w:szCs w:val="24"/>
          <w:rtl w:val="0"/>
          <w:rPrChange w:author="weet li" w:id="3" w:date="2018-07-25T14:18:46Z">
            <w:rPr/>
          </w:rPrChange>
        </w:rPr>
        <w:t xml:space="preserve">, </w:t>
      </w:r>
      <w:hyperlink r:id="rId213">
        <w:r w:rsidDel="00000000" w:rsidR="00000000" w:rsidRPr="00000000">
          <w:rPr>
            <w:color w:val="1155cc"/>
            <w:sz w:val="24"/>
            <w:szCs w:val="24"/>
            <w:u w:val="single"/>
            <w:rtl w:val="0"/>
            <w:rPrChange w:author="weet li" w:id="3" w:date="2018-07-25T14:18:46Z">
              <w:rPr>
                <w:color w:val="1155cc"/>
                <w:u w:val="single"/>
              </w:rPr>
            </w:rPrChange>
          </w:rPr>
          <w:t xml:space="preserve">TabStrip</w:t>
        </w:r>
      </w:hyperlink>
      <w:r w:rsidDel="00000000" w:rsidR="00000000" w:rsidRPr="00000000">
        <w:rPr>
          <w:sz w:val="24"/>
          <w:szCs w:val="24"/>
          <w:rtl w:val="0"/>
          <w:rPrChange w:author="weet li" w:id="3" w:date="2018-07-25T14:18:46Z">
            <w:rPr/>
          </w:rPrChange>
        </w:rPr>
        <w:t xml:space="preserve">. TabbedPane contains a </w:t>
      </w:r>
      <w:hyperlink r:id="rId214">
        <w:r w:rsidDel="00000000" w:rsidR="00000000" w:rsidRPr="00000000">
          <w:rPr>
            <w:color w:val="1155cc"/>
            <w:sz w:val="24"/>
            <w:szCs w:val="24"/>
            <w:u w:val="single"/>
            <w:rtl w:val="0"/>
            <w:rPrChange w:author="weet li" w:id="3" w:date="2018-07-25T14:18:46Z">
              <w:rPr>
                <w:color w:val="1155cc"/>
                <w:u w:val="single"/>
              </w:rPr>
            </w:rPrChange>
          </w:rPr>
          <w:t xml:space="preserve">tab strip</w:t>
        </w:r>
      </w:hyperlink>
      <w:r w:rsidDel="00000000" w:rsidR="00000000" w:rsidRPr="00000000">
        <w:rPr>
          <w:sz w:val="24"/>
          <w:szCs w:val="24"/>
          <w:rtl w:val="0"/>
          <w:rPrChange w:author="weet li" w:id="3" w:date="2018-07-25T14:18:46Z">
            <w:rPr/>
          </w:rPrChange>
        </w:rPr>
        <w:t xml:space="preserve"> and the </w:t>
      </w:r>
      <w:hyperlink r:id="rId215">
        <w:r w:rsidDel="00000000" w:rsidR="00000000" w:rsidRPr="00000000">
          <w:rPr>
            <w:color w:val="1155cc"/>
            <w:sz w:val="24"/>
            <w:szCs w:val="24"/>
            <w:u w:val="single"/>
            <w:rtl w:val="0"/>
            <w:rPrChange w:author="weet li" w:id="3" w:date="2018-07-25T14:18:46Z">
              <w:rPr>
                <w:color w:val="1155cc"/>
                <w:u w:val="single"/>
              </w:rPr>
            </w:rPrChange>
          </w:rPr>
          <w:t xml:space="preserve">contents view</w:t>
        </w:r>
      </w:hyperlink>
      <w:r w:rsidDel="00000000" w:rsidR="00000000" w:rsidRPr="00000000">
        <w:rPr>
          <w:sz w:val="24"/>
          <w:szCs w:val="24"/>
          <w:rtl w:val="0"/>
          <w:rPrChange w:author="weet li" w:id="3" w:date="2018-07-25T14:18:46Z">
            <w:rPr/>
          </w:rPrChange>
        </w:rPr>
        <w:t xml:space="preserve">. TabStrip contains the tabs as its child views, and the contents view's child views are the webviews associated with each tab.</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jc w:val="both"/>
        <w:rPr>
          <w:sz w:val="24"/>
          <w:szCs w:val="24"/>
          <w:rPrChange w:author="weet li" w:id="3" w:date="2018-07-25T14:18:46Z">
            <w:rPr/>
          </w:rPrChange>
        </w:rPr>
      </w:pPr>
      <w:r w:rsidDel="00000000" w:rsidR="00000000" w:rsidRPr="00000000">
        <w:rPr>
          <w:sz w:val="24"/>
          <w:szCs w:val="24"/>
          <w:rtl w:val="0"/>
          <w:rPrChange w:author="weet li" w:id="3" w:date="2018-07-25T14:18:46Z">
            <w:rPr/>
          </w:rPrChange>
        </w:rPr>
        <w:t xml:space="preserve">TabStrip is just a simple View subclass which contains unique </w:t>
      </w:r>
      <w:hyperlink r:id="rId216">
        <w:r w:rsidDel="00000000" w:rsidR="00000000" w:rsidRPr="00000000">
          <w:rPr>
            <w:color w:val="1155cc"/>
            <w:sz w:val="24"/>
            <w:szCs w:val="24"/>
            <w:u w:val="single"/>
            <w:rtl w:val="0"/>
            <w:rPrChange w:author="weet li" w:id="3" w:date="2018-07-25T14:18:46Z">
              <w:rPr>
                <w:color w:val="1155cc"/>
                <w:u w:val="single"/>
              </w:rPr>
            </w:rPrChange>
          </w:rPr>
          <w:t xml:space="preserve">size</w:t>
        </w:r>
      </w:hyperlink>
      <w:r w:rsidDel="00000000" w:rsidR="00000000" w:rsidRPr="00000000">
        <w:rPr>
          <w:sz w:val="24"/>
          <w:szCs w:val="24"/>
          <w:rtl w:val="0"/>
          <w:rPrChange w:author="weet li" w:id="3" w:date="2018-07-25T14:18:46Z">
            <w:rPr/>
          </w:rPrChange>
        </w:rPr>
        <w:t xml:space="preserve"> and </w:t>
      </w:r>
      <w:hyperlink r:id="rId217">
        <w:r w:rsidDel="00000000" w:rsidR="00000000" w:rsidRPr="00000000">
          <w:rPr>
            <w:color w:val="1155cc"/>
            <w:sz w:val="24"/>
            <w:szCs w:val="24"/>
            <w:u w:val="single"/>
            <w:rtl w:val="0"/>
            <w:rPrChange w:author="weet li" w:id="3" w:date="2018-07-25T14:18:46Z">
              <w:rPr>
                <w:color w:val="1155cc"/>
                <w:u w:val="single"/>
              </w:rPr>
            </w:rPrChange>
          </w:rPr>
          <w:t xml:space="preserve">layout</w:t>
        </w:r>
      </w:hyperlink>
      <w:r w:rsidDel="00000000" w:rsidR="00000000" w:rsidRPr="00000000">
        <w:rPr>
          <w:sz w:val="24"/>
          <w:szCs w:val="24"/>
          <w:rtl w:val="0"/>
          <w:rPrChange w:author="weet li" w:id="3" w:date="2018-07-25T14:18:46Z">
            <w:rPr/>
          </w:rPrChange>
        </w:rPr>
        <w:t xml:space="preserve"> calculations. </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jc w:val="both"/>
        <w:rPr>
          <w:sz w:val="24"/>
          <w:szCs w:val="24"/>
          <w:rPrChange w:author="weet li" w:id="3" w:date="2018-07-25T14:18:46Z">
            <w:rPr/>
          </w:rPrChange>
        </w:rPr>
      </w:pPr>
      <w:r w:rsidDel="00000000" w:rsidR="00000000" w:rsidRPr="00000000">
        <w:rPr>
          <w:sz w:val="24"/>
          <w:szCs w:val="24"/>
          <w:rtl w:val="0"/>
          <w:rPrChange w:author="weet li" w:id="3" w:date="2018-07-25T14:18:46Z">
            <w:rPr/>
          </w:rPrChange>
        </w:rPr>
        <w:t xml:space="preserve">Tab represents a tab with its header and </w:t>
      </w:r>
      <w:hyperlink r:id="rId218">
        <w:r w:rsidDel="00000000" w:rsidR="00000000" w:rsidRPr="00000000">
          <w:rPr>
            <w:color w:val="1155cc"/>
            <w:sz w:val="24"/>
            <w:szCs w:val="24"/>
            <w:u w:val="single"/>
            <w:rtl w:val="0"/>
            <w:rPrChange w:author="weet li" w:id="3" w:date="2018-07-25T14:18:46Z">
              <w:rPr>
                <w:color w:val="1155cc"/>
                <w:u w:val="single"/>
              </w:rPr>
            </w:rPrChange>
          </w:rPr>
          <w:t xml:space="preserve">content view</w:t>
        </w:r>
      </w:hyperlink>
      <w:r w:rsidDel="00000000" w:rsidR="00000000" w:rsidRPr="00000000">
        <w:rPr>
          <w:sz w:val="24"/>
          <w:szCs w:val="24"/>
          <w:rtl w:val="0"/>
          <w:rPrChange w:author="weet li" w:id="3" w:date="2018-07-25T14:18:46Z">
            <w:rPr/>
          </w:rPrChange>
        </w:rPr>
        <w:t xml:space="preserve"> (webview). It contains a reference to the </w:t>
      </w:r>
      <w:hyperlink r:id="rId219">
        <w:r w:rsidDel="00000000" w:rsidR="00000000" w:rsidRPr="00000000">
          <w:rPr>
            <w:color w:val="1155cc"/>
            <w:sz w:val="24"/>
            <w:szCs w:val="24"/>
            <w:u w:val="single"/>
            <w:rtl w:val="0"/>
            <w:rPrChange w:author="weet li" w:id="3" w:date="2018-07-25T14:18:46Z">
              <w:rPr>
                <w:color w:val="1155cc"/>
                <w:u w:val="single"/>
              </w:rPr>
            </w:rPrChange>
          </w:rPr>
          <w:t xml:space="preserve">tabbed pane</w:t>
        </w:r>
      </w:hyperlink>
      <w:r w:rsidDel="00000000" w:rsidR="00000000" w:rsidRPr="00000000">
        <w:rPr>
          <w:sz w:val="24"/>
          <w:szCs w:val="24"/>
          <w:rtl w:val="0"/>
          <w:rPrChange w:author="weet li" w:id="3" w:date="2018-07-25T14:18:46Z">
            <w:rPr/>
          </w:rPrChange>
        </w:rPr>
        <w:t xml:space="preserve"> which contains it, and also a reference to its associated content view. We also added a </w:t>
      </w:r>
      <w:hyperlink r:id="rId220">
        <w:r w:rsidDel="00000000" w:rsidR="00000000" w:rsidRPr="00000000">
          <w:rPr>
            <w:color w:val="1155cc"/>
            <w:sz w:val="24"/>
            <w:szCs w:val="24"/>
            <w:u w:val="single"/>
            <w:rtl w:val="0"/>
            <w:rPrChange w:author="weet li" w:id="3" w:date="2018-07-25T14:18:46Z">
              <w:rPr>
                <w:color w:val="1155cc"/>
                <w:u w:val="single"/>
              </w:rPr>
            </w:rPrChange>
          </w:rPr>
          <w:t xml:space="preserve">SprocketWebContents</w:t>
        </w:r>
      </w:hyperlink>
      <w:r w:rsidDel="00000000" w:rsidR="00000000" w:rsidRPr="00000000">
        <w:rPr>
          <w:sz w:val="24"/>
          <w:szCs w:val="24"/>
          <w:rtl w:val="0"/>
          <w:rPrChange w:author="weet li" w:id="3" w:date="2018-07-25T14:18:46Z">
            <w:rPr/>
          </w:rPrChange>
        </w:rPr>
        <w:t xml:space="preserve"> member to the Tab class so that it could keep track of its own web content (back, forward, stop, load URL, etc). If you prefer, you can also add a </w:t>
      </w:r>
      <w:hyperlink r:id="rId221">
        <w:r w:rsidDel="00000000" w:rsidR="00000000" w:rsidRPr="00000000">
          <w:rPr>
            <w:color w:val="1155cc"/>
            <w:sz w:val="24"/>
            <w:szCs w:val="24"/>
            <w:u w:val="single"/>
            <w:rtl w:val="0"/>
            <w:rPrChange w:author="weet li" w:id="3" w:date="2018-07-25T14:18:46Z">
              <w:rPr>
                <w:color w:val="1155cc"/>
                <w:u w:val="single"/>
              </w:rPr>
            </w:rPrChange>
          </w:rPr>
          <w:t xml:space="preserve">close button</w:t>
        </w:r>
      </w:hyperlink>
      <w:r w:rsidDel="00000000" w:rsidR="00000000" w:rsidRPr="00000000">
        <w:rPr>
          <w:sz w:val="24"/>
          <w:szCs w:val="24"/>
          <w:rtl w:val="0"/>
          <w:rPrChange w:author="weet li" w:id="3" w:date="2018-07-25T14:18:46Z">
            <w:rPr/>
          </w:rPrChange>
        </w:rPr>
        <w:t xml:space="preserve"> to the Tab, but then you should change the </w:t>
      </w:r>
      <w:hyperlink r:id="rId222">
        <w:r w:rsidDel="00000000" w:rsidR="00000000" w:rsidRPr="00000000">
          <w:rPr>
            <w:color w:val="1155cc"/>
            <w:sz w:val="24"/>
            <w:szCs w:val="24"/>
            <w:u w:val="single"/>
            <w:rtl w:val="0"/>
            <w:rPrChange w:author="weet li" w:id="3" w:date="2018-07-25T14:18:46Z">
              <w:rPr>
                <w:color w:val="1155cc"/>
                <w:u w:val="single"/>
              </w:rPr>
            </w:rPrChange>
          </w:rPr>
          <w:t xml:space="preserve">Layout()</w:t>
        </w:r>
      </w:hyperlink>
      <w:r w:rsidDel="00000000" w:rsidR="00000000" w:rsidRPr="00000000">
        <w:rPr>
          <w:sz w:val="24"/>
          <w:szCs w:val="24"/>
          <w:rtl w:val="0"/>
          <w:rPrChange w:author="weet li" w:id="3" w:date="2018-07-25T14:18:46Z">
            <w:rPr/>
          </w:rPrChange>
        </w:rPr>
        <w:t xml:space="preserve"> method. You can configure your tab's size in </w:t>
      </w:r>
      <w:hyperlink r:id="rId223">
        <w:r w:rsidDel="00000000" w:rsidR="00000000" w:rsidRPr="00000000">
          <w:rPr>
            <w:color w:val="1155cc"/>
            <w:sz w:val="24"/>
            <w:szCs w:val="24"/>
            <w:u w:val="single"/>
            <w:rtl w:val="0"/>
            <w:rPrChange w:author="weet li" w:id="3" w:date="2018-07-25T14:18:46Z">
              <w:rPr>
                <w:color w:val="1155cc"/>
                <w:u w:val="single"/>
              </w:rPr>
            </w:rPrChange>
          </w:rPr>
          <w:t xml:space="preserve">GetPreferredSize()</w:t>
        </w:r>
      </w:hyperlink>
      <w:r w:rsidDel="00000000" w:rsidR="00000000" w:rsidRPr="00000000">
        <w:rPr>
          <w:sz w:val="24"/>
          <w:szCs w:val="24"/>
          <w:rtl w:val="0"/>
          <w:rPrChange w:author="weet li" w:id="3" w:date="2018-07-25T14:18:46Z">
            <w:rPr/>
          </w:rPrChange>
        </w:rPr>
        <w:t xml:space="preserve"> function. You can use dynamically changing widths, or just use constants. If you're looking for a simple solution you can put the TabStrip into a </w:t>
      </w:r>
      <w:hyperlink r:id="rId224">
        <w:r w:rsidDel="00000000" w:rsidR="00000000" w:rsidRPr="00000000">
          <w:rPr>
            <w:color w:val="1155cc"/>
            <w:sz w:val="24"/>
            <w:szCs w:val="24"/>
            <w:u w:val="single"/>
            <w:rtl w:val="0"/>
            <w:rPrChange w:author="weet li" w:id="3" w:date="2018-07-25T14:18:46Z">
              <w:rPr>
                <w:color w:val="1155cc"/>
                <w:u w:val="single"/>
              </w:rPr>
            </w:rPrChange>
          </w:rPr>
          <w:t xml:space="preserve">ScrollView</w:t>
        </w:r>
      </w:hyperlink>
      <w:r w:rsidDel="00000000" w:rsidR="00000000" w:rsidRPr="00000000">
        <w:rPr>
          <w:sz w:val="24"/>
          <w:szCs w:val="24"/>
          <w:rtl w:val="0"/>
          <w:rPrChange w:author="weet li" w:id="3" w:date="2018-07-25T14:18:46Z">
            <w:rPr/>
          </w:rPrChange>
        </w:rPr>
        <w:t xml:space="preserve"> and return constant sizes in this method. Originally there is no accessor provided to Tab's </w:t>
      </w:r>
      <w:hyperlink r:id="rId225">
        <w:r w:rsidDel="00000000" w:rsidR="00000000" w:rsidRPr="00000000">
          <w:rPr>
            <w:color w:val="1155cc"/>
            <w:sz w:val="24"/>
            <w:szCs w:val="24"/>
            <w:u w:val="single"/>
            <w:rtl w:val="0"/>
            <w:rPrChange w:author="weet li" w:id="3" w:date="2018-07-25T14:18:46Z">
              <w:rPr>
                <w:color w:val="1155cc"/>
                <w:u w:val="single"/>
              </w:rPr>
            </w:rPrChange>
          </w:rPr>
          <w:t xml:space="preserve">title</w:t>
        </w:r>
      </w:hyperlink>
      <w:r w:rsidDel="00000000" w:rsidR="00000000" w:rsidRPr="00000000">
        <w:rPr>
          <w:sz w:val="24"/>
          <w:szCs w:val="24"/>
          <w:rtl w:val="0"/>
          <w:rPrChange w:author="weet li" w:id="3" w:date="2018-07-25T14:18:46Z">
            <w:rPr/>
          </w:rPrChange>
        </w:rPr>
        <w:t xml:space="preserve"> member, so dynamic title changes are not supported. You can provide a </w:t>
      </w:r>
      <w:hyperlink r:id="rId226">
        <w:r w:rsidDel="00000000" w:rsidR="00000000" w:rsidRPr="00000000">
          <w:rPr>
            <w:color w:val="1155cc"/>
            <w:sz w:val="24"/>
            <w:szCs w:val="24"/>
            <w:u w:val="single"/>
            <w:rtl w:val="0"/>
            <w:rPrChange w:author="weet li" w:id="3" w:date="2018-07-25T14:18:46Z">
              <w:rPr>
                <w:color w:val="1155cc"/>
                <w:u w:val="single"/>
              </w:rPr>
            </w:rPrChange>
          </w:rPr>
          <w:t xml:space="preserve">setter</w:t>
        </w:r>
      </w:hyperlink>
      <w:r w:rsidDel="00000000" w:rsidR="00000000" w:rsidRPr="00000000">
        <w:rPr>
          <w:sz w:val="24"/>
          <w:szCs w:val="24"/>
          <w:rtl w:val="0"/>
          <w:rPrChange w:author="weet li" w:id="3" w:date="2018-07-25T14:18:46Z">
            <w:rPr/>
          </w:rPrChange>
        </w:rPr>
        <w:t xml:space="preserve"> in order to support this.</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jc w:val="both"/>
        <w:rPr>
          <w:sz w:val="24"/>
          <w:szCs w:val="24"/>
          <w:rPrChange w:author="weet li" w:id="3" w:date="2018-07-25T14:18:46Z">
            <w:rPr/>
          </w:rPrChange>
        </w:rPr>
      </w:pPr>
      <w:r w:rsidDel="00000000" w:rsidR="00000000" w:rsidRPr="00000000">
        <w:rPr>
          <w:sz w:val="24"/>
          <w:szCs w:val="24"/>
          <w:rtl w:val="0"/>
          <w:rPrChange w:author="weet li" w:id="3" w:date="2018-07-25T14:18:46Z">
            <w:rPr/>
          </w:rPrChange>
        </w:rPr>
        <w:t xml:space="preserve">TabbedPane is the class that is responsible for most of the tab related functions. It manages the tabs in the TabStrip and the associated content views. It ensures the non-null 1:1 relationship between content views and tabs. TabbedPane is responsible for tab additions, selections and closing. Tab closing is not supported originally, you can implement your custom function for it. </w:t>
      </w:r>
      <w:hyperlink r:id="rId227">
        <w:r w:rsidDel="00000000" w:rsidR="00000000" w:rsidRPr="00000000">
          <w:rPr>
            <w:color w:val="1155cc"/>
            <w:sz w:val="24"/>
            <w:szCs w:val="24"/>
            <w:u w:val="single"/>
            <w:rtl w:val="0"/>
            <w:rPrChange w:author="weet li" w:id="3" w:date="2018-07-25T14:18:46Z">
              <w:rPr>
                <w:color w:val="1155cc"/>
                <w:u w:val="single"/>
              </w:rPr>
            </w:rPrChange>
          </w:rPr>
          <w:t xml:space="preserve">Here</w:t>
        </w:r>
      </w:hyperlink>
      <w:r w:rsidDel="00000000" w:rsidR="00000000" w:rsidRPr="00000000">
        <w:rPr>
          <w:sz w:val="24"/>
          <w:szCs w:val="24"/>
          <w:rtl w:val="0"/>
          <w:rPrChange w:author="weet li" w:id="3" w:date="2018-07-25T14:18:46Z">
            <w:rPr/>
          </w:rPrChange>
        </w:rPr>
        <w:t xml:space="preserve"> you can find our example. If you added a close button to the Tab, you should </w:t>
      </w:r>
      <w:hyperlink r:id="rId228">
        <w:r w:rsidDel="00000000" w:rsidR="00000000" w:rsidRPr="00000000">
          <w:rPr>
            <w:color w:val="1155cc"/>
            <w:sz w:val="24"/>
            <w:szCs w:val="24"/>
            <w:u w:val="single"/>
            <w:rtl w:val="0"/>
            <w:rPrChange w:author="weet li" w:id="3" w:date="2018-07-25T14:18:46Z">
              <w:rPr>
                <w:color w:val="1155cc"/>
                <w:u w:val="single"/>
              </w:rPr>
            </w:rPrChange>
          </w:rPr>
          <w:t xml:space="preserve">extend</w:t>
        </w:r>
      </w:hyperlink>
      <w:r w:rsidDel="00000000" w:rsidR="00000000" w:rsidRPr="00000000">
        <w:rPr>
          <w:sz w:val="24"/>
          <w:szCs w:val="24"/>
          <w:rtl w:val="0"/>
          <w:rPrChange w:author="weet li" w:id="3" w:date="2018-07-25T14:18:46Z">
            <w:rPr/>
          </w:rPrChange>
        </w:rPr>
        <w:t xml:space="preserve"> the ButtonListener class in TabbedPane as well, and </w:t>
      </w:r>
      <w:hyperlink r:id="rId229">
        <w:r w:rsidDel="00000000" w:rsidR="00000000" w:rsidRPr="00000000">
          <w:rPr>
            <w:color w:val="1155cc"/>
            <w:sz w:val="24"/>
            <w:szCs w:val="24"/>
            <w:u w:val="single"/>
            <w:rtl w:val="0"/>
            <w:rPrChange w:author="weet li" w:id="3" w:date="2018-07-25T14:18:46Z">
              <w:rPr>
                <w:color w:val="1155cc"/>
                <w:u w:val="single"/>
              </w:rPr>
            </w:rPrChange>
          </w:rPr>
          <w:t xml:space="preserve">override</w:t>
        </w:r>
      </w:hyperlink>
      <w:r w:rsidDel="00000000" w:rsidR="00000000" w:rsidRPr="00000000">
        <w:rPr>
          <w:sz w:val="24"/>
          <w:szCs w:val="24"/>
          <w:rtl w:val="0"/>
          <w:rPrChange w:author="weet li" w:id="3" w:date="2018-07-25T14:18:46Z">
            <w:rPr/>
          </w:rPrChange>
        </w:rPr>
        <w:t xml:space="preserve"> ButtonPressed(...) method in order to catch the proper event. </w:t>
      </w:r>
      <w:hyperlink r:id="rId230">
        <w:r w:rsidDel="00000000" w:rsidR="00000000" w:rsidRPr="00000000">
          <w:rPr>
            <w:color w:val="1155cc"/>
            <w:sz w:val="24"/>
            <w:szCs w:val="24"/>
            <w:u w:val="single"/>
            <w:rtl w:val="0"/>
            <w:rPrChange w:author="weet li" w:id="3" w:date="2018-07-25T14:18:46Z">
              <w:rPr>
                <w:color w:val="1155cc"/>
                <w:u w:val="single"/>
              </w:rPr>
            </w:rPrChange>
          </w:rPr>
          <w:t xml:space="preserve">GetTabAt(int index)</w:t>
        </w:r>
      </w:hyperlink>
      <w:r w:rsidDel="00000000" w:rsidR="00000000" w:rsidRPr="00000000">
        <w:rPr>
          <w:sz w:val="24"/>
          <w:szCs w:val="24"/>
          <w:rtl w:val="0"/>
          <w:rPrChange w:author="weet li" w:id="3" w:date="2018-07-25T14:18:46Z">
            <w:rPr/>
          </w:rPrChange>
        </w:rPr>
        <w:t xml:space="preserve"> method is private originally, but it can be modified to be public, because in some cases it is necessary to call it from outside. We extracted the accelerator addition to a separate method called </w:t>
      </w:r>
      <w:hyperlink r:id="rId231">
        <w:r w:rsidDel="00000000" w:rsidR="00000000" w:rsidRPr="00000000">
          <w:rPr>
            <w:color w:val="1155cc"/>
            <w:sz w:val="24"/>
            <w:szCs w:val="24"/>
            <w:u w:val="single"/>
            <w:rtl w:val="0"/>
            <w:rPrChange w:author="weet li" w:id="3" w:date="2018-07-25T14:18:46Z">
              <w:rPr>
                <w:color w:val="1155cc"/>
                <w:u w:val="single"/>
              </w:rPr>
            </w:rPrChange>
          </w:rPr>
          <w:t xml:space="preserve">InitAccelerators()</w:t>
        </w:r>
      </w:hyperlink>
      <w:r w:rsidDel="00000000" w:rsidR="00000000" w:rsidRPr="00000000">
        <w:rPr>
          <w:sz w:val="24"/>
          <w:szCs w:val="24"/>
          <w:rtl w:val="0"/>
          <w:rPrChange w:author="weet li" w:id="3" w:date="2018-07-25T14:18:46Z">
            <w:rPr/>
          </w:rPrChange>
        </w:rPr>
        <w:t xml:space="preserve">. In </w:t>
      </w:r>
      <w:hyperlink r:id="rId232">
        <w:r w:rsidDel="00000000" w:rsidR="00000000" w:rsidRPr="00000000">
          <w:rPr>
            <w:color w:val="1155cc"/>
            <w:sz w:val="24"/>
            <w:szCs w:val="24"/>
            <w:u w:val="single"/>
            <w:rtl w:val="0"/>
            <w:rPrChange w:author="weet li" w:id="3" w:date="2018-07-25T14:18:46Z">
              <w:rPr>
                <w:color w:val="1155cc"/>
                <w:u w:val="single"/>
              </w:rPr>
            </w:rPrChange>
          </w:rPr>
          <w:t xml:space="preserve">AcceleratorPressed(...)</w:t>
        </w:r>
      </w:hyperlink>
      <w:r w:rsidDel="00000000" w:rsidR="00000000" w:rsidRPr="00000000">
        <w:rPr>
          <w:sz w:val="24"/>
          <w:szCs w:val="24"/>
          <w:rtl w:val="0"/>
          <w:rPrChange w:author="weet li" w:id="3" w:date="2018-07-25T14:18:46Z">
            <w:rPr/>
          </w:rPrChange>
        </w:rPr>
        <w:t xml:space="preserve"> method you can bind other behaviours to specific key presses, but first you have to add the proper accelerator in InitAccelerators(). In order to get the window resizing to work correctly, </w:t>
      </w:r>
      <w:hyperlink r:id="rId233">
        <w:r w:rsidDel="00000000" w:rsidR="00000000" w:rsidRPr="00000000">
          <w:rPr>
            <w:color w:val="1155cc"/>
            <w:sz w:val="24"/>
            <w:szCs w:val="24"/>
            <w:u w:val="single"/>
            <w:rtl w:val="0"/>
            <w:rPrChange w:author="weet li" w:id="3" w:date="2018-07-25T14:18:46Z">
              <w:rPr>
                <w:color w:val="1155cc"/>
                <w:u w:val="single"/>
              </w:rPr>
            </w:rPrChange>
          </w:rPr>
          <w:t xml:space="preserve">PreferredSizeChanged()</w:t>
        </w:r>
      </w:hyperlink>
      <w:r w:rsidDel="00000000" w:rsidR="00000000" w:rsidRPr="00000000">
        <w:rPr>
          <w:sz w:val="24"/>
          <w:szCs w:val="24"/>
          <w:rtl w:val="0"/>
          <w:rPrChange w:author="weet li" w:id="3" w:date="2018-07-25T14:18:46Z">
            <w:rPr/>
          </w:rPrChange>
        </w:rPr>
        <w:t xml:space="preserve"> method should be overridden, and you should provide the correct size calculations of the tab associated webviews. In our case we set all of the tabs webview’s sizes to </w:t>
      </w:r>
      <w:hyperlink r:id="rId234">
        <w:r w:rsidDel="00000000" w:rsidR="00000000" w:rsidRPr="00000000">
          <w:rPr>
            <w:color w:val="1155cc"/>
            <w:sz w:val="24"/>
            <w:szCs w:val="24"/>
            <w:u w:val="single"/>
            <w:rtl w:val="0"/>
            <w:rPrChange w:author="weet li" w:id="3" w:date="2018-07-25T14:18:46Z">
              <w:rPr>
                <w:color w:val="1155cc"/>
                <w:u w:val="single"/>
              </w:rPr>
            </w:rPrChange>
          </w:rPr>
          <w:t xml:space="preserve">match</w:t>
        </w:r>
      </w:hyperlink>
      <w:r w:rsidDel="00000000" w:rsidR="00000000" w:rsidRPr="00000000">
        <w:rPr>
          <w:sz w:val="24"/>
          <w:szCs w:val="24"/>
          <w:rtl w:val="0"/>
          <w:rPrChange w:author="weet li" w:id="3" w:date="2018-07-25T14:18:46Z">
            <w:rPr/>
          </w:rPrChange>
        </w:rPr>
        <w:t xml:space="preserve"> the selected tab's webview's size. You should also modify </w:t>
      </w:r>
      <w:hyperlink r:id="rId235">
        <w:r w:rsidDel="00000000" w:rsidR="00000000" w:rsidRPr="00000000">
          <w:rPr>
            <w:color w:val="1155cc"/>
            <w:sz w:val="24"/>
            <w:szCs w:val="24"/>
            <w:u w:val="single"/>
            <w:rtl w:val="0"/>
            <w:rPrChange w:author="weet li" w:id="3" w:date="2018-07-25T14:18:46Z">
              <w:rPr>
                <w:color w:val="1155cc"/>
                <w:u w:val="single"/>
              </w:rPr>
            </w:rPrChange>
          </w:rPr>
          <w:t xml:space="preserve">GetPreferredSize()</w:t>
        </w:r>
      </w:hyperlink>
      <w:r w:rsidDel="00000000" w:rsidR="00000000" w:rsidRPr="00000000">
        <w:rPr>
          <w:sz w:val="24"/>
          <w:szCs w:val="24"/>
          <w:rtl w:val="0"/>
          <w:rPrChange w:author="weet li" w:id="3" w:date="2018-07-25T14:18:46Z">
            <w:rPr/>
          </w:rPrChange>
        </w:rPr>
        <w:t xml:space="preserve"> function: it's not necessary to calculate the </w:t>
      </w:r>
      <w:hyperlink r:id="rId236">
        <w:r w:rsidDel="00000000" w:rsidR="00000000" w:rsidRPr="00000000">
          <w:rPr>
            <w:color w:val="1155cc"/>
            <w:sz w:val="24"/>
            <w:szCs w:val="24"/>
            <w:u w:val="single"/>
            <w:rtl w:val="0"/>
            <w:rPrChange w:author="weet li" w:id="3" w:date="2018-07-25T14:18:46Z">
              <w:rPr>
                <w:color w:val="1155cc"/>
                <w:u w:val="single"/>
              </w:rPr>
            </w:rPrChange>
          </w:rPr>
          <w:t xml:space="preserve">maximum</w:t>
        </w:r>
      </w:hyperlink>
      <w:r w:rsidDel="00000000" w:rsidR="00000000" w:rsidRPr="00000000">
        <w:rPr>
          <w:sz w:val="24"/>
          <w:szCs w:val="24"/>
          <w:rtl w:val="0"/>
          <w:rPrChange w:author="weet li" w:id="3" w:date="2018-07-25T14:18:46Z">
            <w:rPr/>
          </w:rPrChange>
        </w:rPr>
        <w:t xml:space="preserve"> size of the content views, you can use the </w:t>
      </w:r>
      <w:hyperlink r:id="rId237">
        <w:r w:rsidDel="00000000" w:rsidR="00000000" w:rsidRPr="00000000">
          <w:rPr>
            <w:color w:val="1155cc"/>
            <w:sz w:val="24"/>
            <w:szCs w:val="24"/>
            <w:u w:val="single"/>
            <w:rtl w:val="0"/>
            <w:rPrChange w:author="weet li" w:id="3" w:date="2018-07-25T14:18:46Z">
              <w:rPr>
                <w:color w:val="1155cc"/>
                <w:u w:val="single"/>
              </w:rPr>
            </w:rPrChange>
          </w:rPr>
          <w:t xml:space="preserve">selected</w:t>
        </w:r>
      </w:hyperlink>
      <w:r w:rsidDel="00000000" w:rsidR="00000000" w:rsidRPr="00000000">
        <w:rPr>
          <w:sz w:val="24"/>
          <w:szCs w:val="24"/>
          <w:rtl w:val="0"/>
          <w:rPrChange w:author="weet li" w:id="3" w:date="2018-07-25T14:18:46Z">
            <w:rPr/>
          </w:rPrChange>
        </w:rPr>
        <w:t xml:space="preserve"> tab's content view's size. We added an </w:t>
      </w:r>
      <w:hyperlink r:id="rId238">
        <w:r w:rsidDel="00000000" w:rsidR="00000000" w:rsidRPr="00000000">
          <w:rPr>
            <w:color w:val="1155cc"/>
            <w:sz w:val="24"/>
            <w:szCs w:val="24"/>
            <w:u w:val="single"/>
            <w:rtl w:val="0"/>
            <w:rPrChange w:author="weet li" w:id="3" w:date="2018-07-25T14:18:46Z">
              <w:rPr>
                <w:color w:val="1155cc"/>
                <w:u w:val="single"/>
              </w:rPr>
            </w:rPrChange>
          </w:rPr>
          <w:t xml:space="preserve">extra button</w:t>
        </w:r>
      </w:hyperlink>
      <w:r w:rsidDel="00000000" w:rsidR="00000000" w:rsidRPr="00000000">
        <w:rPr>
          <w:sz w:val="24"/>
          <w:szCs w:val="24"/>
          <w:rtl w:val="0"/>
          <w:rPrChange w:author="weet li" w:id="3" w:date="2018-07-25T14:18:46Z">
            <w:rPr/>
          </w:rPrChange>
        </w:rPr>
        <w:t xml:space="preserve"> to the tabstrip for opening new tabs. If you do this our way, you should change the </w:t>
      </w:r>
      <w:hyperlink r:id="rId239">
        <w:r w:rsidDel="00000000" w:rsidR="00000000" w:rsidRPr="00000000">
          <w:rPr>
            <w:color w:val="1155cc"/>
            <w:sz w:val="24"/>
            <w:szCs w:val="24"/>
            <w:u w:val="single"/>
            <w:rtl w:val="0"/>
            <w:rPrChange w:author="weet li" w:id="3" w:date="2018-07-25T14:18:46Z">
              <w:rPr>
                <w:color w:val="1155cc"/>
                <w:u w:val="single"/>
              </w:rPr>
            </w:rPrChange>
          </w:rPr>
          <w:t xml:space="preserve">GetTabCount()</w:t>
        </w:r>
      </w:hyperlink>
      <w:r w:rsidDel="00000000" w:rsidR="00000000" w:rsidRPr="00000000">
        <w:rPr>
          <w:sz w:val="24"/>
          <w:szCs w:val="24"/>
          <w:rtl w:val="0"/>
          <w:rPrChange w:author="weet li" w:id="3" w:date="2018-07-25T14:18:46Z">
            <w:rPr/>
          </w:rPrChange>
        </w:rPr>
        <w:t xml:space="preserve"> method, because now tab_strip_-&gt;child_count() won't be equal to contents_-&gt;child_count(), you should write </w:t>
      </w:r>
      <w:hyperlink r:id="rId240">
        <w:r w:rsidDel="00000000" w:rsidR="00000000" w:rsidRPr="00000000">
          <w:rPr>
            <w:color w:val="1155cc"/>
            <w:sz w:val="24"/>
            <w:szCs w:val="24"/>
            <w:u w:val="single"/>
            <w:rtl w:val="0"/>
            <w:rPrChange w:author="weet li" w:id="3" w:date="2018-07-25T14:18:46Z">
              <w:rPr>
                <w:color w:val="1155cc"/>
                <w:u w:val="single"/>
              </w:rPr>
            </w:rPrChange>
          </w:rPr>
          <w:t xml:space="preserve">tab_strip_-&gt;child_count() - 1</w:t>
        </w:r>
      </w:hyperlink>
      <w:r w:rsidDel="00000000" w:rsidR="00000000" w:rsidRPr="00000000">
        <w:rPr>
          <w:sz w:val="24"/>
          <w:szCs w:val="24"/>
          <w:rtl w:val="0"/>
          <w:rPrChange w:author="weet li" w:id="3" w:date="2018-07-25T14:18:46Z">
            <w:rPr/>
          </w:rPrChange>
        </w:rPr>
        <w:t xml:space="preserve"> instead. (Because the new tab button is also a child view of the tab strip, but has no associated content view.) You should also </w:t>
      </w:r>
      <w:hyperlink r:id="rId241">
        <w:r w:rsidDel="00000000" w:rsidR="00000000" w:rsidRPr="00000000">
          <w:rPr>
            <w:color w:val="1155cc"/>
            <w:sz w:val="24"/>
            <w:szCs w:val="24"/>
            <w:u w:val="single"/>
            <w:rtl w:val="0"/>
            <w:rPrChange w:author="weet li" w:id="3" w:date="2018-07-25T14:18:46Z">
              <w:rPr>
                <w:color w:val="1155cc"/>
                <w:u w:val="single"/>
              </w:rPr>
            </w:rPrChange>
          </w:rPr>
          <w:t xml:space="preserve">differentiate</w:t>
        </w:r>
      </w:hyperlink>
      <w:r w:rsidDel="00000000" w:rsidR="00000000" w:rsidRPr="00000000">
        <w:rPr>
          <w:sz w:val="24"/>
          <w:szCs w:val="24"/>
          <w:rtl w:val="0"/>
          <w:rPrChange w:author="weet li" w:id="3" w:date="2018-07-25T14:18:46Z">
            <w:rPr/>
          </w:rPrChange>
        </w:rPr>
        <w:t xml:space="preserve"> two cases in ButtonPressed() method, based on who the sender is (new tab or close tab button).</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jc w:val="both"/>
        <w:rPr>
          <w:sz w:val="24"/>
          <w:szCs w:val="24"/>
          <w:rPrChange w:author="weet li" w:id="3" w:date="2018-07-25T14:18:46Z">
            <w:rPr/>
          </w:rPrChange>
        </w:rPr>
      </w:pPr>
      <w:r w:rsidDel="00000000" w:rsidR="00000000" w:rsidRPr="00000000">
        <w:rPr>
          <w:sz w:val="24"/>
          <w:szCs w:val="24"/>
          <w:rtl w:val="0"/>
          <w:rPrChange w:author="weet li" w:id="3" w:date="2018-07-25T14:18:46Z">
            <w:rPr/>
          </w:rPrChange>
        </w:rPr>
        <w:t xml:space="preserve">You should also remove the early return from </w:t>
      </w:r>
      <w:hyperlink r:id="rId242">
        <w:r w:rsidDel="00000000" w:rsidR="00000000" w:rsidRPr="00000000">
          <w:rPr>
            <w:color w:val="1155cc"/>
            <w:sz w:val="24"/>
            <w:szCs w:val="24"/>
            <w:u w:val="single"/>
            <w:rtl w:val="0"/>
            <w:rPrChange w:author="weet li" w:id="3" w:date="2018-07-25T14:18:46Z">
              <w:rPr>
                <w:color w:val="1155cc"/>
                <w:u w:val="single"/>
              </w:rPr>
            </w:rPrChange>
          </w:rPr>
          <w:t xml:space="preserve">SelectTabAt(int index)</w:t>
        </w:r>
      </w:hyperlink>
      <w:r w:rsidDel="00000000" w:rsidR="00000000" w:rsidRPr="00000000">
        <w:rPr>
          <w:sz w:val="24"/>
          <w:szCs w:val="24"/>
          <w:rtl w:val="0"/>
          <w:rPrChange w:author="weet li" w:id="3" w:date="2018-07-25T14:18:46Z">
            <w:rPr/>
          </w:rPrChange>
        </w:rPr>
        <w:t xml:space="preserve">, because it can create confusing situations in case of tab deletion (you delete a selected tab, and the tab that comes in place of the deleted should be selected, but the index stays the same). Also when implementing the </w:t>
      </w:r>
      <w:hyperlink r:id="rId243">
        <w:r w:rsidDel="00000000" w:rsidR="00000000" w:rsidRPr="00000000">
          <w:rPr>
            <w:color w:val="1155cc"/>
            <w:sz w:val="24"/>
            <w:szCs w:val="24"/>
            <w:u w:val="single"/>
            <w:rtl w:val="0"/>
            <w:rPrChange w:author="weet li" w:id="3" w:date="2018-07-25T14:18:46Z">
              <w:rPr>
                <w:color w:val="1155cc"/>
                <w:u w:val="single"/>
              </w:rPr>
            </w:rPrChange>
          </w:rPr>
          <w:t xml:space="preserve">tab closing</w:t>
        </w:r>
      </w:hyperlink>
      <w:r w:rsidDel="00000000" w:rsidR="00000000" w:rsidRPr="00000000">
        <w:rPr>
          <w:sz w:val="24"/>
          <w:szCs w:val="24"/>
          <w:rtl w:val="0"/>
          <w:rPrChange w:author="weet li" w:id="3" w:date="2018-07-25T14:18:46Z">
            <w:rPr/>
          </w:rPrChange>
        </w:rPr>
        <w:t xml:space="preserve"> you should take care of different cases (</w:t>
      </w:r>
      <w:hyperlink r:id="rId244">
        <w:r w:rsidDel="00000000" w:rsidR="00000000" w:rsidRPr="00000000">
          <w:rPr>
            <w:color w:val="1155cc"/>
            <w:sz w:val="24"/>
            <w:szCs w:val="24"/>
            <w:u w:val="single"/>
            <w:rtl w:val="0"/>
            <w:rPrChange w:author="weet li" w:id="3" w:date="2018-07-25T14:18:46Z">
              <w:rPr>
                <w:color w:val="1155cc"/>
                <w:u w:val="single"/>
              </w:rPr>
            </w:rPrChange>
          </w:rPr>
          <w:t xml:space="preserve">selected tab deletion</w:t>
        </w:r>
      </w:hyperlink>
      <w:r w:rsidDel="00000000" w:rsidR="00000000" w:rsidRPr="00000000">
        <w:rPr>
          <w:sz w:val="24"/>
          <w:szCs w:val="24"/>
          <w:rtl w:val="0"/>
          <w:rPrChange w:author="weet li" w:id="3" w:date="2018-07-25T14:18:46Z">
            <w:rPr/>
          </w:rPrChange>
        </w:rPr>
        <w:t xml:space="preserve">, which tab can come to its place, unselected tab deletion). You should consider a unified behavior to simplify your implementation. In our case when a selected tab gets deleted and it has other tabs on the right, then the tab on its right will replace it, if it is the rightmost tab, then the tab on its left becomes selected. If unselected tab gets deleted then the selected tab remains the same.</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jc w:val="both"/>
        <w:rPr>
          <w:sz w:val="24"/>
          <w:szCs w:val="24"/>
          <w:rPrChange w:author="weet li" w:id="3" w:date="2018-07-25T14:18:46Z">
            <w:rPr/>
          </w:rPrChange>
        </w:rPr>
      </w:pPr>
      <w:r w:rsidDel="00000000" w:rsidR="00000000" w:rsidRPr="00000000">
        <w:rPr>
          <w:sz w:val="24"/>
          <w:szCs w:val="24"/>
          <w:rtl w:val="0"/>
          <w:rPrChange w:author="weet li" w:id="3" w:date="2018-07-25T14:18:46Z">
            <w:rPr/>
          </w:rPrChange>
        </w:rPr>
        <w:t xml:space="preserve">As mentioned before you can choose to put the tab strip into a scroll view instead of dynamic tab width changing, that is what we are using as well. In this case you should take care of the proper size calculations in </w:t>
      </w:r>
      <w:hyperlink r:id="rId245">
        <w:r w:rsidDel="00000000" w:rsidR="00000000" w:rsidRPr="00000000">
          <w:rPr>
            <w:color w:val="1155cc"/>
            <w:sz w:val="24"/>
            <w:szCs w:val="24"/>
            <w:u w:val="single"/>
            <w:rtl w:val="0"/>
            <w:rPrChange w:author="weet li" w:id="3" w:date="2018-07-25T14:18:46Z">
              <w:rPr>
                <w:color w:val="1155cc"/>
                <w:u w:val="single"/>
              </w:rPr>
            </w:rPrChange>
          </w:rPr>
          <w:t xml:space="preserve">Layout()</w:t>
        </w:r>
      </w:hyperlink>
      <w:r w:rsidDel="00000000" w:rsidR="00000000" w:rsidRPr="00000000">
        <w:rPr>
          <w:sz w:val="24"/>
          <w:szCs w:val="24"/>
          <w:rtl w:val="0"/>
          <w:rPrChange w:author="weet li" w:id="3" w:date="2018-07-25T14:18:46Z">
            <w:rPr/>
          </w:rPrChange>
        </w:rPr>
        <w:t xml:space="preserve">. In the </w:t>
      </w:r>
      <w:hyperlink r:id="rId246">
        <w:r w:rsidDel="00000000" w:rsidR="00000000" w:rsidRPr="00000000">
          <w:rPr>
            <w:color w:val="1155cc"/>
            <w:sz w:val="24"/>
            <w:szCs w:val="24"/>
            <w:u w:val="single"/>
            <w:rtl w:val="0"/>
            <w:rPrChange w:author="weet li" w:id="3" w:date="2018-07-25T14:18:46Z">
              <w:rPr>
                <w:color w:val="1155cc"/>
                <w:u w:val="single"/>
              </w:rPr>
            </w:rPrChange>
          </w:rPr>
          <w:t xml:space="preserve">scrollview size calculation</w:t>
        </w:r>
      </w:hyperlink>
      <w:r w:rsidDel="00000000" w:rsidR="00000000" w:rsidRPr="00000000">
        <w:rPr>
          <w:sz w:val="24"/>
          <w:szCs w:val="24"/>
          <w:rtl w:val="0"/>
          <w:rPrChange w:author="weet li" w:id="3" w:date="2018-07-25T14:18:46Z">
            <w:rPr/>
          </w:rPrChange>
        </w:rPr>
        <w:t xml:space="preserve"> you should consider different cases: tab scrollbar is shown or not. In the content view size calculation you should use the </w:t>
      </w:r>
      <w:hyperlink r:id="rId247">
        <w:r w:rsidDel="00000000" w:rsidR="00000000" w:rsidRPr="00000000">
          <w:rPr>
            <w:color w:val="1155cc"/>
            <w:sz w:val="24"/>
            <w:szCs w:val="24"/>
            <w:u w:val="single"/>
            <w:rtl w:val="0"/>
            <w:rPrChange w:author="weet li" w:id="3" w:date="2018-07-25T14:18:46Z">
              <w:rPr>
                <w:color w:val="1155cc"/>
                <w:u w:val="single"/>
              </w:rPr>
            </w:rPrChange>
          </w:rPr>
          <w:t xml:space="preserve">previously calculated scrollview height</w:t>
        </w:r>
      </w:hyperlink>
      <w:r w:rsidDel="00000000" w:rsidR="00000000" w:rsidRPr="00000000">
        <w:rPr>
          <w:sz w:val="24"/>
          <w:szCs w:val="24"/>
          <w:rtl w:val="0"/>
          <w:rPrChange w:author="weet li" w:id="3" w:date="2018-07-25T14:18:46Z">
            <w:rPr/>
          </w:rPrChange>
        </w:rPr>
        <w:t xml:space="preserve">.</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jc w:val="both"/>
        <w:rPr>
          <w:sz w:val="24"/>
          <w:szCs w:val="24"/>
          <w:rPrChange w:author="weet li" w:id="3" w:date="2018-07-25T14:18:46Z">
            <w:rPr/>
          </w:rPrChange>
        </w:rPr>
      </w:pPr>
      <w:r w:rsidDel="00000000" w:rsidR="00000000" w:rsidRPr="00000000">
        <w:rPr>
          <w:sz w:val="24"/>
          <w:szCs w:val="24"/>
          <w:rtl w:val="0"/>
          <w:rPrChange w:author="weet li" w:id="3" w:date="2018-07-25T14:18:46Z">
            <w:rPr/>
          </w:rPrChange>
        </w:rPr>
        <w:t xml:space="preserve">There is a fourth class that should be used, that's </w:t>
      </w:r>
      <w:hyperlink r:id="rId248">
        <w:r w:rsidDel="00000000" w:rsidR="00000000" w:rsidRPr="00000000">
          <w:rPr>
            <w:color w:val="1155cc"/>
            <w:sz w:val="24"/>
            <w:szCs w:val="24"/>
            <w:u w:val="single"/>
            <w:rtl w:val="0"/>
            <w:rPrChange w:author="weet li" w:id="3" w:date="2018-07-25T14:18:46Z">
              <w:rPr>
                <w:color w:val="1155cc"/>
                <w:u w:val="single"/>
              </w:rPr>
            </w:rPrChange>
          </w:rPr>
          <w:t xml:space="preserve">TabbedPaneListener</w:t>
        </w:r>
      </w:hyperlink>
      <w:r w:rsidDel="00000000" w:rsidR="00000000" w:rsidRPr="00000000">
        <w:rPr>
          <w:sz w:val="24"/>
          <w:szCs w:val="24"/>
          <w:rtl w:val="0"/>
          <w:rPrChange w:author="weet li" w:id="3" w:date="2018-07-25T14:18:46Z">
            <w:rPr/>
          </w:rPrChange>
        </w:rPr>
        <w:t xml:space="preserve">. It is an abstract class so some of your own classes should extend it. TabbedPane has a </w:t>
      </w:r>
      <w:hyperlink r:id="rId249">
        <w:r w:rsidDel="00000000" w:rsidR="00000000" w:rsidRPr="00000000">
          <w:rPr>
            <w:color w:val="1155cc"/>
            <w:sz w:val="24"/>
            <w:szCs w:val="24"/>
            <w:u w:val="single"/>
            <w:rtl w:val="0"/>
            <w:rPrChange w:author="weet li" w:id="3" w:date="2018-07-25T14:18:46Z">
              <w:rPr>
                <w:color w:val="1155cc"/>
                <w:u w:val="single"/>
              </w:rPr>
            </w:rPrChange>
          </w:rPr>
          <w:t xml:space="preserve">reference</w:t>
        </w:r>
      </w:hyperlink>
      <w:r w:rsidDel="00000000" w:rsidR="00000000" w:rsidRPr="00000000">
        <w:rPr>
          <w:sz w:val="24"/>
          <w:szCs w:val="24"/>
          <w:rtl w:val="0"/>
          <w:rPrChange w:author="weet li" w:id="3" w:date="2018-07-25T14:18:46Z">
            <w:rPr/>
          </w:rPrChange>
        </w:rPr>
        <w:t xml:space="preserve"> to a listener and it can communicate with the rest of the application through it. Originally it has one method: </w:t>
      </w:r>
      <w:hyperlink r:id="rId250">
        <w:r w:rsidDel="00000000" w:rsidR="00000000" w:rsidRPr="00000000">
          <w:rPr>
            <w:color w:val="1155cc"/>
            <w:sz w:val="24"/>
            <w:szCs w:val="24"/>
            <w:u w:val="single"/>
            <w:rtl w:val="0"/>
            <w:rPrChange w:author="weet li" w:id="3" w:date="2018-07-25T14:18:46Z">
              <w:rPr>
                <w:color w:val="1155cc"/>
                <w:u w:val="single"/>
              </w:rPr>
            </w:rPrChange>
          </w:rPr>
          <w:t xml:space="preserve">TabSelectedAt(int index)</w:t>
        </w:r>
      </w:hyperlink>
      <w:r w:rsidDel="00000000" w:rsidR="00000000" w:rsidRPr="00000000">
        <w:rPr>
          <w:sz w:val="24"/>
          <w:szCs w:val="24"/>
          <w:rtl w:val="0"/>
          <w:rPrChange w:author="weet li" w:id="3" w:date="2018-07-25T14:18:46Z">
            <w:rPr/>
          </w:rPrChange>
        </w:rPr>
        <w:t xml:space="preserve">. When a tab gets selected, TabbedPane </w:t>
      </w:r>
      <w:hyperlink r:id="rId251">
        <w:r w:rsidDel="00000000" w:rsidR="00000000" w:rsidRPr="00000000">
          <w:rPr>
            <w:color w:val="1155cc"/>
            <w:sz w:val="24"/>
            <w:szCs w:val="24"/>
            <w:u w:val="single"/>
            <w:rtl w:val="0"/>
            <w:rPrChange w:author="weet li" w:id="3" w:date="2018-07-25T14:18:46Z">
              <w:rPr>
                <w:color w:val="1155cc"/>
                <w:u w:val="single"/>
              </w:rPr>
            </w:rPrChange>
          </w:rPr>
          <w:t xml:space="preserve">calls</w:t>
        </w:r>
      </w:hyperlink>
      <w:r w:rsidDel="00000000" w:rsidR="00000000" w:rsidRPr="00000000">
        <w:rPr>
          <w:sz w:val="24"/>
          <w:szCs w:val="24"/>
          <w:rtl w:val="0"/>
          <w:rPrChange w:author="weet li" w:id="3" w:date="2018-07-25T14:18:46Z">
            <w:rPr/>
          </w:rPrChange>
        </w:rPr>
        <w:t xml:space="preserve"> this method on it's listener, in order to perform certain operations depending on tab selection. We </w:t>
      </w:r>
      <w:hyperlink r:id="rId252">
        <w:r w:rsidDel="00000000" w:rsidR="00000000" w:rsidRPr="00000000">
          <w:rPr>
            <w:color w:val="1155cc"/>
            <w:sz w:val="24"/>
            <w:szCs w:val="24"/>
            <w:u w:val="single"/>
            <w:rtl w:val="0"/>
            <w:rPrChange w:author="weet li" w:id="3" w:date="2018-07-25T14:18:46Z">
              <w:rPr>
                <w:color w:val="1155cc"/>
                <w:u w:val="single"/>
              </w:rPr>
            </w:rPrChange>
          </w:rPr>
          <w:t xml:space="preserve">expanded</w:t>
        </w:r>
      </w:hyperlink>
      <w:r w:rsidDel="00000000" w:rsidR="00000000" w:rsidRPr="00000000">
        <w:rPr>
          <w:sz w:val="24"/>
          <w:szCs w:val="24"/>
          <w:rtl w:val="0"/>
          <w:rPrChange w:author="weet li" w:id="3" w:date="2018-07-25T14:18:46Z">
            <w:rPr/>
          </w:rPrChange>
        </w:rPr>
        <w:t xml:space="preserve"> the listener interface with two other methods: </w:t>
      </w:r>
      <w:hyperlink r:id="rId253">
        <w:r w:rsidDel="00000000" w:rsidR="00000000" w:rsidRPr="00000000">
          <w:rPr>
            <w:color w:val="1155cc"/>
            <w:sz w:val="24"/>
            <w:szCs w:val="24"/>
            <w:u w:val="single"/>
            <w:rtl w:val="0"/>
            <w:rPrChange w:author="weet li" w:id="3" w:date="2018-07-25T14:18:46Z">
              <w:rPr>
                <w:color w:val="1155cc"/>
                <w:u w:val="single"/>
              </w:rPr>
            </w:rPrChange>
          </w:rPr>
          <w:t xml:space="preserve">LastTabClosed()</w:t>
        </w:r>
      </w:hyperlink>
      <w:r w:rsidDel="00000000" w:rsidR="00000000" w:rsidRPr="00000000">
        <w:rPr>
          <w:sz w:val="24"/>
          <w:szCs w:val="24"/>
          <w:rtl w:val="0"/>
          <w:rPrChange w:author="weet li" w:id="3" w:date="2018-07-25T14:18:46Z">
            <w:rPr/>
          </w:rPrChange>
        </w:rPr>
        <w:t xml:space="preserve"> and </w:t>
      </w:r>
      <w:hyperlink r:id="rId254">
        <w:r w:rsidDel="00000000" w:rsidR="00000000" w:rsidRPr="00000000">
          <w:rPr>
            <w:color w:val="1155cc"/>
            <w:sz w:val="24"/>
            <w:szCs w:val="24"/>
            <w:u w:val="single"/>
            <w:rtl w:val="0"/>
            <w:rPrChange w:author="weet li" w:id="3" w:date="2018-07-25T14:18:46Z">
              <w:rPr>
                <w:color w:val="1155cc"/>
                <w:u w:val="single"/>
              </w:rPr>
            </w:rPrChange>
          </w:rPr>
          <w:t xml:space="preserve">OpenNewEmptyTab()</w:t>
        </w:r>
      </w:hyperlink>
      <w:r w:rsidDel="00000000" w:rsidR="00000000" w:rsidRPr="00000000">
        <w:rPr>
          <w:sz w:val="24"/>
          <w:szCs w:val="24"/>
          <w:rtl w:val="0"/>
          <w:rPrChange w:author="weet li" w:id="3" w:date="2018-07-25T14:18:46Z">
            <w:rPr/>
          </w:rPrChange>
        </w:rPr>
        <w:t xml:space="preserve">. For example, the first method is necessary because it lets </w:t>
      </w:r>
      <w:hyperlink r:id="rId255">
        <w:r w:rsidDel="00000000" w:rsidR="00000000" w:rsidRPr="00000000">
          <w:rPr>
            <w:color w:val="1155cc"/>
            <w:sz w:val="24"/>
            <w:szCs w:val="24"/>
            <w:u w:val="single"/>
            <w:rtl w:val="0"/>
            <w:rPrChange w:author="weet li" w:id="3" w:date="2018-07-25T14:18:46Z">
              <w:rPr>
                <w:color w:val="1155cc"/>
                <w:u w:val="single"/>
              </w:rPr>
            </w:rPrChange>
          </w:rPr>
          <w:t xml:space="preserve">SprocketWindowDelegateView</w:t>
        </w:r>
      </w:hyperlink>
      <w:r w:rsidDel="00000000" w:rsidR="00000000" w:rsidRPr="00000000">
        <w:rPr>
          <w:sz w:val="24"/>
          <w:szCs w:val="24"/>
          <w:rtl w:val="0"/>
          <w:rPrChange w:author="weet li" w:id="3" w:date="2018-07-25T14:18:46Z">
            <w:rPr/>
          </w:rPrChange>
        </w:rPr>
        <w:t xml:space="preserve"> know that the last tab has been closed, so it can call specific methods in order to close the whole window.</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jc w:val="both"/>
        <w:rPr>
          <w:sz w:val="24"/>
          <w:szCs w:val="24"/>
          <w:rPrChange w:author="weet li" w:id="3" w:date="2018-07-25T14:18:46Z">
            <w:rPr/>
          </w:rPrChange>
        </w:rPr>
      </w:pPr>
      <w:r w:rsidDel="00000000" w:rsidR="00000000" w:rsidRPr="00000000">
        <w:rPr>
          <w:sz w:val="24"/>
          <w:szCs w:val="24"/>
          <w:rtl w:val="0"/>
          <w:rPrChange w:author="weet li" w:id="3" w:date="2018-07-25T14:18:46Z">
            <w:rPr/>
          </w:rPrChange>
        </w:rPr>
        <w:t xml:space="preserve">Besides these classes you should also modify your existing code. You should add methods to the window class regarding tab </w:t>
      </w:r>
      <w:hyperlink r:id="rId256">
        <w:r w:rsidDel="00000000" w:rsidR="00000000" w:rsidRPr="00000000">
          <w:rPr>
            <w:color w:val="1155cc"/>
            <w:sz w:val="24"/>
            <w:szCs w:val="24"/>
            <w:u w:val="single"/>
            <w:rtl w:val="0"/>
            <w:rPrChange w:author="weet li" w:id="3" w:date="2018-07-25T14:18:46Z">
              <w:rPr>
                <w:color w:val="1155cc"/>
                <w:u w:val="single"/>
              </w:rPr>
            </w:rPrChange>
          </w:rPr>
          <w:t xml:space="preserve">addition</w:t>
        </w:r>
      </w:hyperlink>
      <w:r w:rsidDel="00000000" w:rsidR="00000000" w:rsidRPr="00000000">
        <w:rPr>
          <w:sz w:val="24"/>
          <w:szCs w:val="24"/>
          <w:rtl w:val="0"/>
          <w:rPrChange w:author="weet li" w:id="3" w:date="2018-07-25T14:18:46Z">
            <w:rPr/>
          </w:rPrChange>
        </w:rPr>
        <w:t xml:space="preserve"> and </w:t>
      </w:r>
      <w:hyperlink r:id="rId257">
        <w:r w:rsidDel="00000000" w:rsidR="00000000" w:rsidRPr="00000000">
          <w:rPr>
            <w:color w:val="1155cc"/>
            <w:sz w:val="24"/>
            <w:szCs w:val="24"/>
            <w:u w:val="single"/>
            <w:rtl w:val="0"/>
            <w:rPrChange w:author="weet li" w:id="3" w:date="2018-07-25T14:18:46Z">
              <w:rPr>
                <w:color w:val="1155cc"/>
                <w:u w:val="single"/>
              </w:rPr>
            </w:rPrChange>
          </w:rPr>
          <w:t xml:space="preserve">selection</w:t>
        </w:r>
      </w:hyperlink>
      <w:r w:rsidDel="00000000" w:rsidR="00000000" w:rsidRPr="00000000">
        <w:rPr>
          <w:sz w:val="24"/>
          <w:szCs w:val="24"/>
          <w:rtl w:val="0"/>
          <w:rPrChange w:author="weet li" w:id="3" w:date="2018-07-25T14:18:46Z">
            <w:rPr/>
          </w:rPrChange>
        </w:rPr>
        <w:t xml:space="preserve">. Before implementing the tab support the SprocketWebContents instance belonged to the SprocketWindowDelegateView, now it should belong to the tab.</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jc w:val="both"/>
        <w:rPr>
          <w:sz w:val="24"/>
          <w:szCs w:val="24"/>
          <w:rPrChange w:author="weet li" w:id="3" w:date="2018-07-25T14:18:46Z">
            <w:rPr/>
          </w:rPrChange>
        </w:rPr>
      </w:pPr>
      <w:r w:rsidDel="00000000" w:rsidR="00000000" w:rsidRPr="00000000">
        <w:rPr>
          <w:sz w:val="24"/>
          <w:szCs w:val="24"/>
          <w:rtl w:val="0"/>
          <w:rPrChange w:author="weet li" w:id="3" w:date="2018-07-25T14:18:46Z">
            <w:rPr/>
          </w:rPrChange>
        </w:rPr>
        <w:t xml:space="preserve">The navigation controls, URL bar and window title should also change in regard of the selected tab. Therefore you should check if the tab is selected before </w:t>
      </w:r>
      <w:hyperlink r:id="rId258">
        <w:r w:rsidDel="00000000" w:rsidR="00000000" w:rsidRPr="00000000">
          <w:rPr>
            <w:color w:val="1155cc"/>
            <w:sz w:val="24"/>
            <w:szCs w:val="24"/>
            <w:u w:val="single"/>
            <w:rtl w:val="0"/>
            <w:rPrChange w:author="weet li" w:id="3" w:date="2018-07-25T14:18:46Z">
              <w:rPr>
                <w:color w:val="1155cc"/>
                <w:u w:val="single"/>
              </w:rPr>
            </w:rPrChange>
          </w:rPr>
          <w:t xml:space="preserve">updating the navigation controls</w:t>
        </w:r>
      </w:hyperlink>
      <w:r w:rsidDel="00000000" w:rsidR="00000000" w:rsidRPr="00000000">
        <w:rPr>
          <w:sz w:val="24"/>
          <w:szCs w:val="24"/>
          <w:rtl w:val="0"/>
          <w:rPrChange w:author="weet li" w:id="3" w:date="2018-07-25T14:18:46Z">
            <w:rPr/>
          </w:rPrChange>
        </w:rPr>
        <w:t xml:space="preserve">, </w:t>
      </w:r>
      <w:hyperlink r:id="rId259">
        <w:r w:rsidDel="00000000" w:rsidR="00000000" w:rsidRPr="00000000">
          <w:rPr>
            <w:color w:val="1155cc"/>
            <w:sz w:val="24"/>
            <w:szCs w:val="24"/>
            <w:u w:val="single"/>
            <w:rtl w:val="0"/>
            <w:rPrChange w:author="weet li" w:id="3" w:date="2018-07-25T14:18:46Z">
              <w:rPr>
                <w:color w:val="1155cc"/>
                <w:u w:val="single"/>
              </w:rPr>
            </w:rPrChange>
          </w:rPr>
          <w:t xml:space="preserve">setting the title</w:t>
        </w:r>
      </w:hyperlink>
      <w:r w:rsidDel="00000000" w:rsidR="00000000" w:rsidRPr="00000000">
        <w:rPr>
          <w:sz w:val="24"/>
          <w:szCs w:val="24"/>
          <w:rtl w:val="0"/>
          <w:rPrChange w:author="weet li" w:id="3" w:date="2018-07-25T14:18:46Z">
            <w:rPr/>
          </w:rPrChange>
        </w:rPr>
        <w:t xml:space="preserve"> or </w:t>
      </w:r>
      <w:hyperlink r:id="rId260">
        <w:r w:rsidDel="00000000" w:rsidR="00000000" w:rsidRPr="00000000">
          <w:rPr>
            <w:color w:val="1155cc"/>
            <w:sz w:val="24"/>
            <w:szCs w:val="24"/>
            <w:u w:val="single"/>
            <w:rtl w:val="0"/>
            <w:rPrChange w:author="weet li" w:id="3" w:date="2018-07-25T14:18:46Z">
              <w:rPr>
                <w:color w:val="1155cc"/>
                <w:u w:val="single"/>
              </w:rPr>
            </w:rPrChange>
          </w:rPr>
          <w:t xml:space="preserve">setting the text of the url bar</w:t>
        </w:r>
      </w:hyperlink>
      <w:r w:rsidDel="00000000" w:rsidR="00000000" w:rsidRPr="00000000">
        <w:rPr>
          <w:sz w:val="24"/>
          <w:szCs w:val="24"/>
          <w:rtl w:val="0"/>
          <w:rPrChange w:author="weet li" w:id="3" w:date="2018-07-25T14:18:46Z">
            <w:rPr/>
          </w:rPrChange>
        </w:rPr>
        <w:t xml:space="preserve">.</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sz w:val="24"/>
          <w:szCs w:val="24"/>
          <w:rPrChange w:author="weet li" w:id="3" w:date="2018-07-25T14:18:46Z">
            <w:rPr/>
          </w:rPrChange>
        </w:rPr>
      </w:pPr>
      <w:r w:rsidDel="00000000" w:rsidR="00000000" w:rsidRPr="00000000">
        <w:rPr>
          <w:rtl w:val="0"/>
        </w:rPr>
      </w:r>
    </w:p>
    <w:sectPr>
      <w:footerReference r:id="rId261" w:type="default"/>
      <w:pgSz w:h="15840" w:w="12240"/>
      <w:pgMar w:bottom="1440" w:top="1440" w:left="1440" w:right="1440" w:header="0" w:footer="720"/>
      <w:pgNumType w:start="1"/>
      <w:sectPrChange w:author="Anonymous" w:id="0" w:date="2018-10-25T08:05:10Z">
        <w:sectPr w:rsidR="000000" w:rsidDel="000000" w:rsidRPr="000000" w:rsidSect="000000">
          <w:pgMar w:bottom="1440" w:top="1440" w:left="1440" w:right="1440" w:header="0" w:footer="720"/>
          <w:pgNumType w:start="1"/>
          <w:pgSz w:h="15840" w:w="12240"/>
        </w:sectPr>
      </w:sectPrChange>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rPr>
        <w:ins w:author="Anonymous" w:id="7" w:date="2018-10-25T08:05:10Z"/>
      </w:rPr>
    </w:pPr>
    <w:ins w:author="Anonymous" w:id="7" w:date="2018-10-25T08:05:10Z">
      <w:r w:rsidDel="00000000" w:rsidR="00000000" w:rsidRPr="00000000">
        <w:rPr>
          <w:rtl w:val="0"/>
        </w:rPr>
      </w:r>
    </w:ins>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code.google.com/p/chromium/codesearch#chromium/src/content/public/app/content_main_delegate.h" TargetMode="External"/><Relationship Id="rId190" Type="http://schemas.openxmlformats.org/officeDocument/2006/relationships/hyperlink" Target="https://github.com/szeged/sprocket/blob/668eeed3d62c3fadf62c9edd5ec29d4772c2fd91/app/main_delegate.cc#L42" TargetMode="External"/><Relationship Id="rId42" Type="http://schemas.openxmlformats.org/officeDocument/2006/relationships/hyperlink" Target="https://github.com/szeged/sprocket/blob/0db915417cefadab977b2a5c0df11d33b0961f22/app/main_delegate.cc#L42" TargetMode="External"/><Relationship Id="rId41" Type="http://schemas.openxmlformats.org/officeDocument/2006/relationships/hyperlink" Target="https://www.google.com/url?q=https%3A%2F%2Fgithub.com%2Fszeged%2Fsprocket%2Fblob%2F0db915417cefadab977b2a5c0df11d33b0961f22%2Fapp%2Fmain_delegate.cc%23L85&amp;sa=D&amp;sntz=1&amp;usg=AFQjCNHxLVDzd6bOFUjRbePUyyiBwZGhWg" TargetMode="External"/><Relationship Id="rId44" Type="http://schemas.openxmlformats.org/officeDocument/2006/relationships/hyperlink" Target="https://github.com/szeged/sprocket/blob/0db915417cefadab977b2a5c0df11d33b0961f22/app/main_delegate.cc#L42" TargetMode="External"/><Relationship Id="rId194" Type="http://schemas.openxmlformats.org/officeDocument/2006/relationships/hyperlink" Target="https://github.com/szeged/sprocket/blob/b2b53a0ef8b22717cd9ea39fa8ec586ffb2bd30e/android/sprocket_apk/AndroidManifest.xml.jinja2#L50" TargetMode="External"/><Relationship Id="rId43" Type="http://schemas.openxmlformats.org/officeDocument/2006/relationships/hyperlink" Target="https://github.com/szeged/sprocket/blob/0db915417cefadab977b2a5c0df11d33b0961f22/app/main_delegate.cc#L42" TargetMode="External"/><Relationship Id="rId193" Type="http://schemas.openxmlformats.org/officeDocument/2006/relationships/hyperlink" Target="http://developer.android.com/guide/topics/manifest/service-element.html#isolated" TargetMode="External"/><Relationship Id="rId46" Type="http://schemas.openxmlformats.org/officeDocument/2006/relationships/hyperlink" Target="https://www.chromium.org/developers/design-documents/multi-process-architecture" TargetMode="External"/><Relationship Id="rId192" Type="http://schemas.openxmlformats.org/officeDocument/2006/relationships/hyperlink" Target="https://github.com/szeged/sprocket/blob/668eeed3d62c3fadf62c9edd5ec29d4772c2fd91/README.md#sandbox-linux" TargetMode="External"/><Relationship Id="rId45" Type="http://schemas.openxmlformats.org/officeDocument/2006/relationships/hyperlink" Target="https://code.google.com/p/chromium/codesearch#chromium/src/content/public/browser/" TargetMode="External"/><Relationship Id="rId191" Type="http://schemas.openxmlformats.org/officeDocument/2006/relationships/hyperlink" Target="https://github.com/szeged/sprocket/blob/668eeed3d62c3fadf62c9edd5ec29d4772c2fd91/sprocket.gyp#L170" TargetMode="External"/><Relationship Id="rId48" Type="http://schemas.openxmlformats.org/officeDocument/2006/relationships/hyperlink" Target="https://www.google.com/url?q=https%3A%2F%2Fgithub.com%2Fszeged%2Fsprocket%2Fblob%2F0db915417cefadab977b2a5c0df11d33b0961f22%2Fapp%2Fmain_delegate.cc%23L42&amp;sa=D&amp;sntz=1&amp;usg=AFQjCNFGVA0SlURJhUN2-88FzAVRVbTwqA" TargetMode="External"/><Relationship Id="rId187" Type="http://schemas.openxmlformats.org/officeDocument/2006/relationships/hyperlink" Target="https://github.com/szeged/sprocket/blob/668eeed3d62c3fadf62c9edd5ec29d4772c2fd91/common/switches.cc#L11" TargetMode="External"/><Relationship Id="rId47" Type="http://schemas.openxmlformats.org/officeDocument/2006/relationships/hyperlink" Target="https://github.com/szeged/sprocket/blob/0db915417cefadab977b2a5c0df11d33b0961f22/app/main_delegate.h#L23" TargetMode="External"/><Relationship Id="rId186" Type="http://schemas.openxmlformats.org/officeDocument/2006/relationships/hyperlink" Target="https://github.com/szeged/sprocket/tree/668eeed3d62c3fadf62c9edd5ec29d4772c2fd91/common" TargetMode="External"/><Relationship Id="rId185" Type="http://schemas.openxmlformats.org/officeDocument/2006/relationships/hyperlink" Target="https://github.com/szeged/sprocket/blob/668eeed3d62c3fadf62c9edd5ec29d4772c2fd91/common/switches.h" TargetMode="External"/><Relationship Id="rId49" Type="http://schemas.openxmlformats.org/officeDocument/2006/relationships/hyperlink" Target="https://github.com/szeged/sprocket/blob/0db915417cefadab977b2a5c0df11d33b0961f22/browser/content_browser_client.h#L21" TargetMode="External"/><Relationship Id="rId184" Type="http://schemas.openxmlformats.org/officeDocument/2006/relationships/hyperlink" Target="https://github.com/szeged/sprocket/blob/207d7ebdd6d5fbe7ac18f7ed8de64ffe83397e7b/main_delegate.cc#L28" TargetMode="External"/><Relationship Id="rId189" Type="http://schemas.openxmlformats.org/officeDocument/2006/relationships/hyperlink" Target="https://github.com/szeged/sprocket/blob/668eeed3d62c3fadf62c9edd5ec29d4772c2fd91/app/main_delegate.cc#L43" TargetMode="External"/><Relationship Id="rId188" Type="http://schemas.openxmlformats.org/officeDocument/2006/relationships/hyperlink" Target="https://github.com/szeged/sprocket/blob/668eeed3d62c3fadf62c9edd5ec29d4772c2fd91/app/main_delegate.cc#L44" TargetMode="External"/><Relationship Id="rId31" Type="http://schemas.openxmlformats.org/officeDocument/2006/relationships/hyperlink" Target="https://code.google.com/p/chromium/codesearch#chromium/src/content/public/app/content_main.h&amp;l=68" TargetMode="External"/><Relationship Id="rId30" Type="http://schemas.openxmlformats.org/officeDocument/2006/relationships/hyperlink" Target="https://code.google.com/p/chromium/codesearch#chromium/src/content/public/app/" TargetMode="External"/><Relationship Id="rId33" Type="http://schemas.openxmlformats.org/officeDocument/2006/relationships/hyperlink" Target="https://github.com/szeged/sprocket/blob/f998f1bf50454636d42a0efa115c9e14a5b8f8a5/app/main_delegate.h" TargetMode="External"/><Relationship Id="rId183" Type="http://schemas.openxmlformats.org/officeDocument/2006/relationships/hyperlink" Target="https://www.chromium.org/developers/design-documents/sandbox" TargetMode="External"/><Relationship Id="rId32" Type="http://schemas.openxmlformats.org/officeDocument/2006/relationships/hyperlink" Target="https://code.google.com/p/chromium/codesearch#chromium/src/content/public/app/content_main_delegate.h" TargetMode="External"/><Relationship Id="rId182" Type="http://schemas.openxmlformats.org/officeDocument/2006/relationships/hyperlink" Target="https://code.google.com/p/chromium/codesearch#chromium/src/content/public/utility/" TargetMode="External"/><Relationship Id="rId35" Type="http://schemas.openxmlformats.org/officeDocument/2006/relationships/hyperlink" Target="https://code.google.com/p/chromium/codesearch#chromium/src/content/public/app/content_main.h&amp;l=68" TargetMode="External"/><Relationship Id="rId181" Type="http://schemas.openxmlformats.org/officeDocument/2006/relationships/hyperlink" Target="https://code.google.com/p/chromium/codesearch#chromium/src/content/public/child/" TargetMode="External"/><Relationship Id="rId34" Type="http://schemas.openxmlformats.org/officeDocument/2006/relationships/hyperlink" Target="https://www.google.com/url?q=https%3A%2F%2Fgithub.com%2Fszeged%2Fsprocket%2Fblob%2F0db915417cefadab977b2a5c0df11d33b0961f22%2Fapp%2Fmain.cc&amp;sa=D&amp;sntz=1&amp;usg=AFQjCNHtuQfUdINGdfBeO4mneH6NCC-JUw" TargetMode="External"/><Relationship Id="rId180" Type="http://schemas.openxmlformats.org/officeDocument/2006/relationships/hyperlink" Target="https://github.com/szeged/sprocket/blob/f998f1bf50454636d42a0efa115c9e14a5b8f8a5/android/sprocket_apk/src/hu/uszeged/sprocket_apk/SprocketActivity.java#L181" TargetMode="External"/><Relationship Id="rId37" Type="http://schemas.openxmlformats.org/officeDocument/2006/relationships/hyperlink" Target="https://www.google.com/url?q=https%3A%2F%2Fgithub.com%2Fszeged%2Fsprocket%2Fblob%2F0db915417cefadab977b2a5c0df11d33b0961f22%2Fandroid%2Flibrary_loader.cc%23L21&amp;sa=D&amp;sntz=1&amp;usg=AFQjCNF9CS2HsTEkbrsFkZAi5qmvs09z5g" TargetMode="External"/><Relationship Id="rId176" Type="http://schemas.openxmlformats.org/officeDocument/2006/relationships/hyperlink" Target="https://github.com/szeged/sprocket/blob/f998f1bf50454636d42a0efa115c9e14a5b8f8a5/android/java/src/hu/uszeged/sprocket/SprocketManager.java#L132" TargetMode="External"/><Relationship Id="rId36" Type="http://schemas.openxmlformats.org/officeDocument/2006/relationships/hyperlink" Target="https://github.com/szeged/sprocket/blob/0db915417cefadab977b2a5c0df11d33b0961f22/app/main_delegate.h" TargetMode="External"/><Relationship Id="rId175" Type="http://schemas.openxmlformats.org/officeDocument/2006/relationships/hyperlink" Target="https://github.com/szeged/sprocket/blob/master/android/manager.cc#L63" TargetMode="External"/><Relationship Id="rId39" Type="http://schemas.openxmlformats.org/officeDocument/2006/relationships/hyperlink" Target="https://github.com/szeged/sprocket/blob/f998f1bf50454636d42a0efa115c9e14a5b8f8a5/app/main_delegate.h" TargetMode="External"/><Relationship Id="rId174" Type="http://schemas.openxmlformats.org/officeDocument/2006/relationships/hyperlink" Target="https://github.com/szeged/sprocket/blob/f998f1bf50454636d42a0efa115c9e14a5b8f8a5/android/sprocket_apk/src/hu/uszeged/sprocket_apk/SprocketActivity.java#L115" TargetMode="External"/><Relationship Id="rId38" Type="http://schemas.openxmlformats.org/officeDocument/2006/relationships/hyperlink" Target="https://code.google.com/p/chromium/codesearch#chromium/src/content/public/app/content_main.h&amp;l=62" TargetMode="External"/><Relationship Id="rId173" Type="http://schemas.openxmlformats.org/officeDocument/2006/relationships/hyperlink" Target="https://github.com/szeged/sprocket/blob/f998f1bf50454636d42a0efa115c9e14a5b8f8a5/android/sprocket_apk/src/hu/uszeged/sprocket_apk/SprocketActivity.java#L118" TargetMode="External"/><Relationship Id="rId179" Type="http://schemas.openxmlformats.org/officeDocument/2006/relationships/hyperlink" Target="https://github.com/szeged/sprocket/blob/f998f1bf50454636d42a0efa115c9e14a5b8f8a5/android/sprocket_apk/src/hu/uszeged/sprocket_apk/SprocketActivity.java#L180" TargetMode="External"/><Relationship Id="rId178" Type="http://schemas.openxmlformats.org/officeDocument/2006/relationships/hyperlink" Target="http://developer.android.com/reference/android/app/Activity.html#ActivityLifecycle" TargetMode="External"/><Relationship Id="rId177" Type="http://schemas.openxmlformats.org/officeDocument/2006/relationships/hyperlink" Target="https://github.com/szeged/sprocket/blob/f998f1bf50454636d42a0efa115c9e14a5b8f8a5/android/manager.cc#L60" TargetMode="External"/><Relationship Id="rId20" Type="http://schemas.openxmlformats.org/officeDocument/2006/relationships/hyperlink" Target="https://www.chromium.org/developers/content-module/content-api" TargetMode="External"/><Relationship Id="rId22" Type="http://schemas.openxmlformats.org/officeDocument/2006/relationships/hyperlink" Target="https://docs.google.com/document/d/1QXPBeg-0Vm5xQFDybEXgIubg-3AUgD0-doXBAo9r6os" TargetMode="External"/><Relationship Id="rId21" Type="http://schemas.openxmlformats.org/officeDocument/2006/relationships/hyperlink" Target="https://www.chromium.org/developers/content-module" TargetMode="External"/><Relationship Id="rId24" Type="http://schemas.openxmlformats.org/officeDocument/2006/relationships/hyperlink" Target="https://drive.google.com/folderview?id=0B4-vJLnNbTOLfmtmWENaTEd0STBfZTcxS0ZYNnQtTXd5WktXX0Vtb01ySENnWS1QVE10clE&amp;usp=sharing" TargetMode="External"/><Relationship Id="rId23" Type="http://schemas.openxmlformats.org/officeDocument/2006/relationships/hyperlink" Target="https://github.com/szeged/sprocket" TargetMode="External"/><Relationship Id="rId26" Type="http://schemas.openxmlformats.org/officeDocument/2006/relationships/hyperlink" Target="https://docs.google.com/drawings/d/16Q6xKqj4OkoZV_6RugMbLDdvDfMsnSs3VAz38Sw9VWs/edit?usp=sharing" TargetMode="External"/><Relationship Id="rId25" Type="http://schemas.openxmlformats.org/officeDocument/2006/relationships/hyperlink" Target="https://docs.google.com/drawings/d/11Hm1GOtoPb297RIzM1E2xg_TbO4tjitNfRisi3G2_m0/edit?usp=sharing" TargetMode="External"/><Relationship Id="rId28" Type="http://schemas.openxmlformats.org/officeDocument/2006/relationships/hyperlink" Target="https://docs.google.com/drawings/d/1ABSZHQ11SLVI9pNcxJxm0iPHGH6rR6ebVAgycFCfO_o/edit?usp=sharing" TargetMode="External"/><Relationship Id="rId27" Type="http://schemas.openxmlformats.org/officeDocument/2006/relationships/hyperlink" Target="https://docs.google.com/drawings/d/16Q6xKqj4OkoZV_6RugMbLDdvDfMsnSs3VAz38Sw9VWs/edit?usp=sharing" TargetMode="External"/><Relationship Id="rId29" Type="http://schemas.openxmlformats.org/officeDocument/2006/relationships/hyperlink" Target="https://docs.google.com/drawings/d/1ABSZHQ11SLVI9pNcxJxm0iPHGH6rR6ebVAgycFCfO_o/edit?usp=sharing" TargetMode="External"/><Relationship Id="rId11" Type="http://schemas.openxmlformats.org/officeDocument/2006/relationships/hyperlink" Target="https://github.com/servo/servo" TargetMode="External"/><Relationship Id="rId10" Type="http://schemas.openxmlformats.org/officeDocument/2006/relationships/hyperlink" Target="https://developer.mozilla.org/en-US/docs/Mozilla/Gecko" TargetMode="External"/><Relationship Id="rId13" Type="http://schemas.openxmlformats.org/officeDocument/2006/relationships/hyperlink" Target="https://code.google.com/p/chromiumembedded/" TargetMode="External"/><Relationship Id="rId12" Type="http://schemas.openxmlformats.org/officeDocument/2006/relationships/hyperlink" Target="http://taligarsiel.com/Projects/howbrowserswork1.htm" TargetMode="External"/><Relationship Id="rId15" Type="http://schemas.openxmlformats.org/officeDocument/2006/relationships/hyperlink" Target="http://www.awesomium.com/" TargetMode="External"/><Relationship Id="rId198" Type="http://schemas.openxmlformats.org/officeDocument/2006/relationships/hyperlink" Target="https://github.com/szeged/sprocket/blob/812db6836fa5df94f306769ad59ab696f6164f18/browser/web_contents.h#L83" TargetMode="External"/><Relationship Id="rId14" Type="http://schemas.openxmlformats.org/officeDocument/2006/relationships/hyperlink" Target="http://nwjs.io/" TargetMode="External"/><Relationship Id="rId197" Type="http://schemas.openxmlformats.org/officeDocument/2006/relationships/hyperlink" Target="https://github.com/szeged/sprocket/blob/812db6836fa5df94f306769ad59ab696f6164f18/browser/web_contents.h#L81" TargetMode="External"/><Relationship Id="rId17" Type="http://schemas.openxmlformats.org/officeDocument/2006/relationships/hyperlink" Target="http://qt-project.org/wiki/QtWebEngine" TargetMode="External"/><Relationship Id="rId196" Type="http://schemas.openxmlformats.org/officeDocument/2006/relationships/hyperlink" Target="https://github.com/szeged/sprocket/blob/812db6836fa5df94f306769ad59ab696f6164f18/browser/web_contents.h" TargetMode="External"/><Relationship Id="rId16" Type="http://schemas.openxmlformats.org/officeDocument/2006/relationships/hyperlink" Target="https://openfin.co/" TargetMode="External"/><Relationship Id="rId195" Type="http://schemas.openxmlformats.org/officeDocument/2006/relationships/hyperlink" Target="https://code.google.com/p/chromium/codesearch#chromium/src/content/public/browser/web_contents_delegate.h&amp;q=webcontentsdelegate&amp;sq=package:chromium&amp;type=cs&amp;l=71" TargetMode="External"/><Relationship Id="rId19" Type="http://schemas.openxmlformats.org/officeDocument/2006/relationships/hyperlink" Target="https://www.google.com/chrome/" TargetMode="External"/><Relationship Id="rId18" Type="http://schemas.openxmlformats.org/officeDocument/2006/relationships/hyperlink" Target="https://browser.yandex.com/future/" TargetMode="External"/><Relationship Id="rId199" Type="http://schemas.openxmlformats.org/officeDocument/2006/relationships/hyperlink" Target="https://github.com/szeged/sprocket/blob/812db6836fa5df94f306769ad59ab696f6164f18/browser/web_contents.h#L84" TargetMode="External"/><Relationship Id="rId84" Type="http://schemas.openxmlformats.org/officeDocument/2006/relationships/hyperlink" Target="https://code.google.com/p/chromium/codesearch#chromium/src/content/public/browser/navigation_controller.h" TargetMode="External"/><Relationship Id="rId83" Type="http://schemas.openxmlformats.org/officeDocument/2006/relationships/hyperlink" Target="http://www.chromium.org/developers/design-documents/multi-process-architecture" TargetMode="External"/><Relationship Id="rId86" Type="http://schemas.openxmlformats.org/officeDocument/2006/relationships/hyperlink" Target="https://code.google.com/p/chromium/codesearch#chromium/src/content/public/browser/web_contents.h&amp;l=172" TargetMode="External"/><Relationship Id="rId85" Type="http://schemas.openxmlformats.org/officeDocument/2006/relationships/hyperlink" Target="https://code.google.com/p/chromium/codesearch#chromium/src/content/public/browser/web_contents.h&amp;l=170" TargetMode="External"/><Relationship Id="rId88" Type="http://schemas.openxmlformats.org/officeDocument/2006/relationships/hyperlink" Target="https://www.google.com/url?q=https%3A%2F%2Fgithub.com%2Fszeged%2Fsprocket%2Fblob%2F0db915417cefadab977b2a5c0df11d33b0961f22%2Fbrowser%2Fui%2Fwindow_aura.cc&amp;sa=D&amp;sntz=1&amp;usg=AFQjCNGKZD4_DPQLQ3Rf3e7ylEyAAksI_g" TargetMode="External"/><Relationship Id="rId150" Type="http://schemas.openxmlformats.org/officeDocument/2006/relationships/hyperlink" Target="https://github.com/szeged/sprocket/blob/f998f1bf50454636d42a0efa115c9e14a5b8f8a5/android/sprocket_apk/src/hu/uszeged/sprocket_apk/SprocketActivity.java" TargetMode="External"/><Relationship Id="rId87" Type="http://schemas.openxmlformats.org/officeDocument/2006/relationships/hyperlink" Target="https://www.google.com/url?q=https%3A%2F%2Fgithub.com%2Fszeged%2Fsprocket%2Fblob%2F0db915417cefadab977b2a5c0df11d33b0961f22%2Fbrowser%2Fui%2Fwindow.h&amp;sa=D&amp;sntz=1&amp;usg=AFQjCNGf1bYVOqsAnGXMraj8US-hTkd-og" TargetMode="External"/><Relationship Id="rId89" Type="http://schemas.openxmlformats.org/officeDocument/2006/relationships/hyperlink" Target="https://www.chromium.org/developers/design-documents/aura/aura-overview" TargetMode="External"/><Relationship Id="rId80" Type="http://schemas.openxmlformats.org/officeDocument/2006/relationships/hyperlink" Target="https://www.google.com/url?q=https%3A%2F%2Fgithub.com%2Fszeged%2Fsprocket%2Fblob%2F0db915417cefadab977b2a5c0df11d33b0961f22%2Fbrowser%2Fnet%2Furl_request_context_getter.h%23L34&amp;sa=D&amp;sntz=1&amp;usg=AFQjCNGcdo2k5QEM7KJIpZBwRtFmqNGUBg" TargetMode="External"/><Relationship Id="rId82" Type="http://schemas.openxmlformats.org/officeDocument/2006/relationships/hyperlink" Target="https://code.google.com/p/chromium/codesearch#chromium/src/content/public/browser/web_contents.h" TargetMode="External"/><Relationship Id="rId81" Type="http://schemas.openxmlformats.org/officeDocument/2006/relationships/hyperlink" Target="https://www.google.com/url?q=https%3A%2F%2Fgithub.com%2Fszeged%2Fsprocket%2Fblob%2F0db915417cefadab977b2a5c0df11d33b0961f22%2Fbrowser%2Fweb_contents.h%23L26&amp;sa=D&amp;sntz=1&amp;usg=AFQjCNGblrIZ3ApsOE1JszAdxe0ZX1bBnQ"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github.com/szeged/sprocket/blob/f998f1bf50454636d42a0efa115c9e14a5b8f8a5/android/sprocket_apk/src/hu/uszeged/sprocket_apk/SprocketApplication.java" TargetMode="External"/><Relationship Id="rId4" Type="http://schemas.openxmlformats.org/officeDocument/2006/relationships/numbering" Target="numbering.xml"/><Relationship Id="rId148" Type="http://schemas.openxmlformats.org/officeDocument/2006/relationships/hyperlink" Target="https://developer.android.com/reference/android/content/Context.html" TargetMode="External"/><Relationship Id="rId9" Type="http://schemas.openxmlformats.org/officeDocument/2006/relationships/hyperlink" Target="http://www.chromium.org/Home" TargetMode="External"/><Relationship Id="rId143" Type="http://schemas.openxmlformats.org/officeDocument/2006/relationships/hyperlink" Target="https://developer.android.com/reference/android/widget/LinearLayout.html" TargetMode="External"/><Relationship Id="rId142" Type="http://schemas.openxmlformats.org/officeDocument/2006/relationships/hyperlink" Target="https://developer.android.com/guide/topics/manifest/manifest-intro.html" TargetMode="External"/><Relationship Id="rId141" Type="http://schemas.openxmlformats.org/officeDocument/2006/relationships/hyperlink" Target="https://developer.android.com/guide/topics/resources/overview.html" TargetMode="External"/><Relationship Id="rId140" Type="http://schemas.openxmlformats.org/officeDocument/2006/relationships/hyperlink" Target="https://developer.android.com/guide/components/activities.html" TargetMode="External"/><Relationship Id="rId261" Type="http://schemas.openxmlformats.org/officeDocument/2006/relationships/footer" Target="footer1.xml"/><Relationship Id="rId5" Type="http://schemas.openxmlformats.org/officeDocument/2006/relationships/styles" Target="styles.xml"/><Relationship Id="rId147" Type="http://schemas.openxmlformats.org/officeDocument/2006/relationships/hyperlink" Target="https://developer.android.com/guide/components/intents-filters.html" TargetMode="External"/><Relationship Id="rId6" Type="http://schemas.openxmlformats.org/officeDocument/2006/relationships/image" Target="media/image1.jpg"/><Relationship Id="rId146" Type="http://schemas.openxmlformats.org/officeDocument/2006/relationships/hyperlink" Target="http://developer.android.com/reference/android/widget/FrameLayout.html" TargetMode="External"/><Relationship Id="rId7" Type="http://schemas.openxmlformats.org/officeDocument/2006/relationships/hyperlink" Target="http://limpet.net/mbrubeck/2014/08/08/toy-layout-engine-1.html" TargetMode="External"/><Relationship Id="rId145" Type="http://schemas.openxmlformats.org/officeDocument/2006/relationships/hyperlink" Target="https://developer.android.com/reference/android/widget/Button.html" TargetMode="External"/><Relationship Id="rId8" Type="http://schemas.openxmlformats.org/officeDocument/2006/relationships/hyperlink" Target="https://www.webkit.org/" TargetMode="External"/><Relationship Id="rId144" Type="http://schemas.openxmlformats.org/officeDocument/2006/relationships/hyperlink" Target="https://developer.android.com/reference/android/widget/EditText.html" TargetMode="External"/><Relationship Id="rId73" Type="http://schemas.openxmlformats.org/officeDocument/2006/relationships/hyperlink" Target="https://code.google.com/p/chromium/codesearch#chromium/src/net/proxy/proxy_service.h&amp;rcl=1430177881&amp;l=46" TargetMode="External"/><Relationship Id="rId72" Type="http://schemas.openxmlformats.org/officeDocument/2006/relationships/hyperlink" Target="https://code.google.com/p/chromium/codesearch#chromium/src/net/url_request/url_request_context_storage.h&amp;l=37" TargetMode="External"/><Relationship Id="rId75" Type="http://schemas.openxmlformats.org/officeDocument/2006/relationships/hyperlink" Target="https://code.google.com/p/chromium/codesearch#chromium/src/net/ssl/ssl_config_service.h&amp;l=25" TargetMode="External"/><Relationship Id="rId74" Type="http://schemas.openxmlformats.org/officeDocument/2006/relationships/hyperlink" Target="https://code.google.com/p/chromium/codesearch#chromium/src/net/cert/cert_verifier.h&amp;rcl=1430177881&amp;l=27" TargetMode="External"/><Relationship Id="rId77" Type="http://schemas.openxmlformats.org/officeDocument/2006/relationships/hyperlink" Target="https://code.google.com/p/chromium/codesearch#chromium/src/net/http/http_auth_handler_factory.h&amp;rcl=1430177881&amp;l=30" TargetMode="External"/><Relationship Id="rId260" Type="http://schemas.openxmlformats.org/officeDocument/2006/relationships/hyperlink" Target="https://github.com/szeged/sprocket/blob/93a988605622e2f619e6c684425029c2f5558902/browser/web_contents.cc#L234" TargetMode="External"/><Relationship Id="rId76" Type="http://schemas.openxmlformats.org/officeDocument/2006/relationships/hyperlink" Target="https://code.google.com/p/chromium/codesearch#chromium/src/net/dns/host_resolver.h&amp;rcl=1430177881&amp;l=41" TargetMode="External"/><Relationship Id="rId79" Type="http://schemas.openxmlformats.org/officeDocument/2006/relationships/hyperlink" Target="https://code.google.com/p/chromium/codesearch#chromium/src/net/url_request/http_user_agent_settings.h&amp;rcl=1430192095&amp;l=19" TargetMode="External"/><Relationship Id="rId78" Type="http://schemas.openxmlformats.org/officeDocument/2006/relationships/hyperlink" Target="https://code.google.com/p/chromium/codesearch#chromium/src/net/cookies/cookie_store.h&amp;rcl=1430192095&amp;l=30" TargetMode="External"/><Relationship Id="rId71" Type="http://schemas.openxmlformats.org/officeDocument/2006/relationships/hyperlink" Target="https://www.google.com/url?q=https%3A%2F%2Fgithub.com%2Fszeged%2Fsprocket%2Fblob%2F0db915417cefadab977b2a5c0df11d33b0961f22%2Fbrowser%2Fnet%2Furl_request_context_getter.h%23L34&amp;sa=D&amp;sntz=1&amp;usg=AFQjCNGcdo2k5QEM7KJIpZBwRtFmqNGUBg" TargetMode="External"/><Relationship Id="rId70" Type="http://schemas.openxmlformats.org/officeDocument/2006/relationships/hyperlink" Target="https://code.google.com/p/chromium/codesearch#chromium/src/net/url_request/url_request_context.h&amp;l=51" TargetMode="External"/><Relationship Id="rId139" Type="http://schemas.openxmlformats.org/officeDocument/2006/relationships/hyperlink" Target="https://developer.android.com/guide/components/fundamentals.html" TargetMode="External"/><Relationship Id="rId138" Type="http://schemas.openxmlformats.org/officeDocument/2006/relationships/hyperlink" Target="https://developer.android.com/tools/devices/index.html" TargetMode="External"/><Relationship Id="rId259" Type="http://schemas.openxmlformats.org/officeDocument/2006/relationships/hyperlink" Target="https://github.com/szeged/sprocket/blob/93a988605622e2f619e6c684425029c2f5558902/browser/web_contents.cc#L150" TargetMode="External"/><Relationship Id="rId137" Type="http://schemas.openxmlformats.org/officeDocument/2006/relationships/hyperlink" Target="http://en.wikipedia.org/wiki/Android_application_package" TargetMode="External"/><Relationship Id="rId258" Type="http://schemas.openxmlformats.org/officeDocument/2006/relationships/hyperlink" Target="https://github.com/szeged/sprocket/blob/93a988605622e2f619e6c684425029c2f5558902/browser/web_contents.cc#L90" TargetMode="External"/><Relationship Id="rId132" Type="http://schemas.openxmlformats.org/officeDocument/2006/relationships/hyperlink" Target="https://github.com/szeged/sprocket/blob/f998f1bf50454636d42a0efa115c9e14a5b8f8a5/android/library_loader.cc#L21" TargetMode="External"/><Relationship Id="rId253" Type="http://schemas.openxmlformats.org/officeDocument/2006/relationships/hyperlink" Target="https://github.com/szeged/sprocket/blob/93a988605622e2f619e6c684425029c2f5558902/browser/ui/tabbed_pane_listener.h#L16" TargetMode="External"/><Relationship Id="rId131" Type="http://schemas.openxmlformats.org/officeDocument/2006/relationships/hyperlink" Target="https://github.com/szeged/sprocket/blob/f998f1bf50454636d42a0efa115c9e14a5b8f8a5/android/library_loader.cc#L33" TargetMode="External"/><Relationship Id="rId252" Type="http://schemas.openxmlformats.org/officeDocument/2006/relationships/hyperlink" Target="https://github.com/szeged/sprocket/blob/93a988605622e2f619e6c684425029c2f5558902/browser/ui/tabbed_pane_listener.h#L12" TargetMode="External"/><Relationship Id="rId130" Type="http://schemas.openxmlformats.org/officeDocument/2006/relationships/hyperlink" Target="http://en.wikipedia.org/wiki/Java_Native_Interface" TargetMode="External"/><Relationship Id="rId251" Type="http://schemas.openxmlformats.org/officeDocument/2006/relationships/hyperlink" Target="https://github.com/szeged/sprocket/blob/93a988605622e2f619e6c684425029c2f5558902/browser/ui/tabbed_pane.cc#L190" TargetMode="External"/><Relationship Id="rId250" Type="http://schemas.openxmlformats.org/officeDocument/2006/relationships/hyperlink" Target="https://code.google.com/p/chromium/codesearch#chromium/src/ui/views/controls/tabbed_pane/tabbed_pane_listener.h&amp;l=17" TargetMode="External"/><Relationship Id="rId136" Type="http://schemas.openxmlformats.org/officeDocument/2006/relationships/hyperlink" Target="https://developer.android.com/tools/help/sdk-manager.html" TargetMode="External"/><Relationship Id="rId257" Type="http://schemas.openxmlformats.org/officeDocument/2006/relationships/hyperlink" Target="https://github.com/szeged/sprocket/blob/93a988605622e2f619e6c684425029c2f5558902/browser/ui/window_aura.cc#L72" TargetMode="External"/><Relationship Id="rId135" Type="http://schemas.openxmlformats.org/officeDocument/2006/relationships/hyperlink" Target="https://developer.android.com/training/basics/firstapp/index.html" TargetMode="External"/><Relationship Id="rId256" Type="http://schemas.openxmlformats.org/officeDocument/2006/relationships/hyperlink" Target="https://github.com/szeged/sprocket/blob/93a988605622e2f619e6c684425029c2f5558902/browser/ui/window_aura.cc#L66" TargetMode="External"/><Relationship Id="rId134" Type="http://schemas.openxmlformats.org/officeDocument/2006/relationships/hyperlink" Target="https://github.com/szeged/sprocket/blob/f998f1bf50454636d42a0efa115c9e14a5b8f8a5/android/manager.h" TargetMode="External"/><Relationship Id="rId255" Type="http://schemas.openxmlformats.org/officeDocument/2006/relationships/hyperlink" Target="https://github.com/szeged/sprocket/blob/93a988605622e2f619e6c684425029c2f5558902/browser/ui/window_delegate_view_aura.cc#L109" TargetMode="External"/><Relationship Id="rId133" Type="http://schemas.openxmlformats.org/officeDocument/2006/relationships/hyperlink" Target="https://github.com/szeged/sprocket/blob/f998f1bf50454636d42a0efa115c9e14a5b8f8a5/android/library_loader.cc#L17" TargetMode="External"/><Relationship Id="rId254" Type="http://schemas.openxmlformats.org/officeDocument/2006/relationships/hyperlink" Target="https://github.com/szeged/sprocket/blob/93a988605622e2f619e6c684425029c2f5558902/browser/ui/tabbed_pane_listener.h#L17" TargetMode="External"/><Relationship Id="rId62" Type="http://schemas.openxmlformats.org/officeDocument/2006/relationships/hyperlink" Target="https://www.google.com/url?q=https%3A%2F%2Fgithub.com%2Fszeged%2Fsprocket%2Fblob%2F0db915417cefadab977b2a5c0df11d33b0961f22%2Fbrowser%2Fbrowser_context.cc%23L124&amp;sa=D&amp;sntz=1&amp;usg=AFQjCNFEJPY35oc4_mjVecW4iu9B9uw6nA" TargetMode="External"/><Relationship Id="rId61" Type="http://schemas.openxmlformats.org/officeDocument/2006/relationships/hyperlink" Target="https://www.google.com/url?q=https%3A%2F%2Fgithub.com%2Fszeged%2Fsprocket%2Fblob%2F0db915417cefadab977b2a5c0df11d33b0961f22%2Fbrowser%2Fbrowser_context.cc%23L119&amp;sa=D&amp;sntz=1&amp;usg=AFQjCNFQSvTiwM9rTMRNpQI5EWt1lh6RjA" TargetMode="External"/><Relationship Id="rId64" Type="http://schemas.openxmlformats.org/officeDocument/2006/relationships/hyperlink" Target="https://www.google.com/url?q=https%3A%2F%2Fgithub.com%2Fszeged%2Fsprocket%2Fblob%2F0db915417cefadab977b2a5c0df11d33b0961f22%2Fbrowser%2Fbrowser_context.cc%23L134&amp;sa=D&amp;sntz=1&amp;usg=AFQjCNGQP-xBmtiArCrtvTbWELnndkSFlA" TargetMode="External"/><Relationship Id="rId63" Type="http://schemas.openxmlformats.org/officeDocument/2006/relationships/hyperlink" Target="https://www.google.com/url?q=https%3A%2F%2Fgithub.com%2Fszeged%2Fsprocket%2Fblob%2F0db915417cefadab977b2a5c0df11d33b0961f22%2Fbrowser%2Fbrowser_context.cc%23L129&amp;sa=D&amp;sntz=1&amp;usg=AFQjCNGl2-D0cryhAV6X_ktISiN5QhXY_w" TargetMode="External"/><Relationship Id="rId66" Type="http://schemas.openxmlformats.org/officeDocument/2006/relationships/hyperlink" Target="https://www.google.com/url?q=https%3A%2F%2Fgithub.com%2Fszeged%2Fsprocket%2Fblob%2F0db915417cefadab977b2a5c0df11d33b0961f22%2Fbrowser%2Fbrowser_context.cc%23L144&amp;sa=D&amp;sntz=1&amp;usg=AFQjCNF8bt2OwdWXM3TBRBA9Z9j6ePc5cg" TargetMode="External"/><Relationship Id="rId172" Type="http://schemas.openxmlformats.org/officeDocument/2006/relationships/hyperlink" Target="https://github.com/szeged/sprocket/blob/f998f1bf50454636d42a0efa115c9e14a5b8f8a5/android/sprocket_apk/src/hu/uszeged/sprocket_apk/SprocketActivity.java#L92" TargetMode="External"/><Relationship Id="rId65" Type="http://schemas.openxmlformats.org/officeDocument/2006/relationships/hyperlink" Target="https://www.google.com/url?q=https%3A%2F%2Fgithub.com%2Fszeged%2Fsprocket%2Fblob%2F0db915417cefadab977b2a5c0df11d33b0961f22%2Fbrowser%2Fbrowser_context.cc%23L139&amp;sa=D&amp;sntz=1&amp;usg=AFQjCNHYt_rcUJ9kFTp6HP6DMGlZe-HyLw" TargetMode="External"/><Relationship Id="rId171" Type="http://schemas.openxmlformats.org/officeDocument/2006/relationships/hyperlink" Target="https://github.com/szeged/sprocket/blob/master/android/java/src/hu/uszeged/sprocket/SprocketManager.java#L33" TargetMode="External"/><Relationship Id="rId68" Type="http://schemas.openxmlformats.org/officeDocument/2006/relationships/hyperlink" Target="https://code.google.com/p/chromium/codesearch#chromium/src/net/url_request/url_request.h" TargetMode="External"/><Relationship Id="rId170" Type="http://schemas.openxmlformats.org/officeDocument/2006/relationships/hyperlink" Target="https://github.com/szeged/sprocket/blob/f998f1bf50454636d42a0efa115c9e14a5b8f8a5/android/sprocket_apk/src/hu/uszeged/sprocket_apk/SprocketActivity.java#L86" TargetMode="External"/><Relationship Id="rId67" Type="http://schemas.openxmlformats.org/officeDocument/2006/relationships/hyperlink" Target="https://www.google.com/url?q=https%3A%2F%2Fgithub.com%2Fszeged%2Fsprocket%2Fblob%2F0db915417cefadab977b2a5c0df11d33b0961f22%2Fbrowser%2Fbrowser_context.cc%23L148&amp;sa=D&amp;sntz=1&amp;usg=AFQjCNGK-XAt-F0lIkh584yzNA-srqSUMA" TargetMode="External"/><Relationship Id="rId60" Type="http://schemas.openxmlformats.org/officeDocument/2006/relationships/hyperlink" Target="https://www.google.com/url?q=https%3A%2F%2Fgithub.com%2Fszeged%2Fsprocket%2Fblob%2F0db915417cefadab977b2a5c0df11d33b0961f22%2Fbrowser%2Fbrowser_context.cc%23L90&amp;sa=D&amp;sntz=1&amp;usg=AFQjCNGZjRjEHHBSo77iXBdzfUd9wVOS2A" TargetMode="External"/><Relationship Id="rId165" Type="http://schemas.openxmlformats.org/officeDocument/2006/relationships/hyperlink" Target="https://github.com/szeged/sprocket/blob/f998f1bf50454636d42a0efa115c9e14a5b8f8a5/android/java/src/hu/uszeged/sprocket/SprocketManager.java" TargetMode="External"/><Relationship Id="rId69" Type="http://schemas.openxmlformats.org/officeDocument/2006/relationships/hyperlink" Target="https://www.google.com/url?q=https%3A%2F%2Fcode.google.com%2Fp%2Fchromium%2Fcodesearch%23chromium%2Fsrc%2Fnet%2Furl_request%2Furl_request_context.h%26l%3D51" TargetMode="External"/><Relationship Id="rId164" Type="http://schemas.openxmlformats.org/officeDocument/2006/relationships/hyperlink" Target="https://github.com/szeged/sprocket/blob/f998f1bf50454636d42a0efa115c9e14a5b8f8a5/android/sprocket_apk/src/hu/uszeged/sprocket_apk/SprocketActivity.java#L69" TargetMode="External"/><Relationship Id="rId163" Type="http://schemas.openxmlformats.org/officeDocument/2006/relationships/hyperlink" Target="https://github.com/szeged/sprocket/blob/f998f1bf50454636d42a0efa115c9e14a5b8f8a5/android/sprocket_apk/src/hu/uszeged/sprocket_apk/SprocketActivity.java#L66" TargetMode="External"/><Relationship Id="rId162" Type="http://schemas.openxmlformats.org/officeDocument/2006/relationships/hyperlink" Target="https://code.google.com/p/chromium/codesearch#chromium/src/base/android/java/src/org/chromium/base/library_loader/LibraryLoader.java&amp;q=libraryloader.java&amp;sq=package:chromium&amp;type=cs&amp;l=42" TargetMode="External"/><Relationship Id="rId169" Type="http://schemas.openxmlformats.org/officeDocument/2006/relationships/hyperlink" Target="https://github.com/szeged/sprocket/blob/f998f1bf50454636d42a0efa115c9e14a5b8f8a5/android/sprocket_apk/src/hu/uszeged/sprocket_apk/SprocketActivity.java#L85" TargetMode="External"/><Relationship Id="rId168" Type="http://schemas.openxmlformats.org/officeDocument/2006/relationships/hyperlink" Target="https://github.com/szeged/sprocket/blob/f998f1bf50454636d42a0efa115c9e14a5b8f8a5/android/java/src/hu/uszeged/sprocket/SprocketManager.java#L33" TargetMode="External"/><Relationship Id="rId167" Type="http://schemas.openxmlformats.org/officeDocument/2006/relationships/hyperlink" Target="https://github.com/szeged/sprocket/blob/f998f1bf50454636d42a0efa115c9e14a5b8f8a5/android/manager.cc#L51" TargetMode="External"/><Relationship Id="rId166" Type="http://schemas.openxmlformats.org/officeDocument/2006/relationships/hyperlink" Target="https://github.com/szeged/sprocket/blob/f998f1bf50454636d42a0efa115c9e14a5b8f8a5/android/java/src/hu/uszeged/sprocket/SprocketManager.java#L49" TargetMode="External"/><Relationship Id="rId51" Type="http://schemas.openxmlformats.org/officeDocument/2006/relationships/hyperlink" Target="https://www.google.com/url?q=https%3A%2F%2Fgithub.com%2Fszeged%2Fsprocket%2Fblob%2F0db915417cefadab977b2a5c0df11d33b0961f22%2Fapp%2Fmain_delegate.cc%23L76&amp;sa=D&amp;sntz=1&amp;usg=AFQjCNH-IxRseVWMPyTku4hO7cB61dciRg" TargetMode="External"/><Relationship Id="rId50" Type="http://schemas.openxmlformats.org/officeDocument/2006/relationships/hyperlink" Target="https://github.com/szeged/sprocket/blob/0db915417cefadab977b2a5c0df11d33b0961f22/app/main_delegate.cc#L60" TargetMode="External"/><Relationship Id="rId53" Type="http://schemas.openxmlformats.org/officeDocument/2006/relationships/hyperlink" Target="https://code.google.com/p/chromium/codesearch#chromium/src/content/public/browser/browser_main_parts.h&amp;l=50" TargetMode="External"/><Relationship Id="rId52" Type="http://schemas.openxmlformats.org/officeDocument/2006/relationships/hyperlink" Target="https://code.google.com/p/chromium/codesearch#chromium/src/content/public/browser/browser_main_runner.h&amp;l=16" TargetMode="External"/><Relationship Id="rId55" Type="http://schemas.openxmlformats.org/officeDocument/2006/relationships/hyperlink" Target="https://github.com/szeged/sprocket/blob/0db915417cefadab977b2a5c0df11d33b0961f22/browser/browser_context.h#L19" TargetMode="External"/><Relationship Id="rId161" Type="http://schemas.openxmlformats.org/officeDocument/2006/relationships/hyperlink" Target="https://github.com/szeged/sprocket/blob/f998f1bf50454636d42a0efa115c9e14a5b8f8a5/android/sprocket_apk/src/hu/uszeged/sprocket_apk/SprocketActivity.java#L64" TargetMode="External"/><Relationship Id="rId54" Type="http://schemas.openxmlformats.org/officeDocument/2006/relationships/hyperlink" Target="https://www.google.com/url?q=https%3A%2F%2Fgithub.com%2Fszeged%2Fsprocket%2Fblob%2F0db915417cefadab977b2a5c0df11d33b0961f22%2Fbrowser%2Fbrowser_main_parts.cc%23L93&amp;sa=D&amp;sntz=1&amp;usg=AFQjCNGgqtQBNBG8fWU-2SSGFubuNzWxUw" TargetMode="External"/><Relationship Id="rId160" Type="http://schemas.openxmlformats.org/officeDocument/2006/relationships/hyperlink" Target="https://github.com/szeged/sprocket/blob/f998f1bf50454636d42a0efa115c9e14a5b8f8a5/android/sprocket_apk/src/hu/uszeged/sprocket_apk/SprocketActivity.java#L55" TargetMode="External"/><Relationship Id="rId57" Type="http://schemas.openxmlformats.org/officeDocument/2006/relationships/hyperlink" Target="https://github.com/szeged/sprocket/blob/0db915417cefadab977b2a5c0df11d33b0961f22/browser/browser_context.h#L19" TargetMode="External"/><Relationship Id="rId56" Type="http://schemas.openxmlformats.org/officeDocument/2006/relationships/hyperlink" Target="https://github.com/szeged/sprocket/blob/0db915417cefadab977b2a5c0df11d33b0961f22/browser/web_contents.h#L26" TargetMode="External"/><Relationship Id="rId159" Type="http://schemas.openxmlformats.org/officeDocument/2006/relationships/hyperlink" Target="https://github.com/szeged/sprocket/blob/f998f1bf50454636d42a0efa115c9e14a5b8f8a5/android/sprocket_apk/src/hu/uszeged/sprocket_apk/SprocketActivity.java#L53" TargetMode="External"/><Relationship Id="rId59" Type="http://schemas.openxmlformats.org/officeDocument/2006/relationships/hyperlink" Target="https://www.google.com/url?q=https%3A%2F%2Fgithub.com%2Fszeged%2Fsprocket%2Fblob%2F0db915417cefadab977b2a5c0df11d33b0961f22%2Fbrowser%2Fbrowser_context.cc%23L80&amp;sa=D&amp;sntz=1&amp;usg=AFQjCNEWSfMSi8tA4400dS2TvO5aZSs2zw" TargetMode="External"/><Relationship Id="rId154" Type="http://schemas.openxmlformats.org/officeDocument/2006/relationships/hyperlink" Target="https://code.google.com/p/chromium/codesearch#chromium/src/content/public/android/java/src/org/chromium/content/app/ContentApplication.java" TargetMode="External"/><Relationship Id="rId58" Type="http://schemas.openxmlformats.org/officeDocument/2006/relationships/hyperlink" Target="https://github.com/szeged/sprocket/blob/0db915417cefadab977b2a5c0df11d33b0961f22/browser/browser_context.h#L19" TargetMode="External"/><Relationship Id="rId153" Type="http://schemas.openxmlformats.org/officeDocument/2006/relationships/hyperlink" Target="http://developer.android.com/reference/android/app/Application.html" TargetMode="External"/><Relationship Id="rId152" Type="http://schemas.openxmlformats.org/officeDocument/2006/relationships/hyperlink" Target="https://github.com/szeged/sprocket/blob/f998f1bf50454636d42a0efa115c9e14a5b8f8a5/android/java/src/hu/uszeged/sprocket/SprocketWindow.java" TargetMode="External"/><Relationship Id="rId151" Type="http://schemas.openxmlformats.org/officeDocument/2006/relationships/hyperlink" Target="https://github.com/szeged/sprocket/blob/f998f1bf50454636d42a0efa115c9e14a5b8f8a5/android/java/src/hu/uszeged/sprocket/SprocketManager.java" TargetMode="External"/><Relationship Id="rId158" Type="http://schemas.openxmlformats.org/officeDocument/2006/relationships/hyperlink" Target="http://developer.android.com/reference/android/app/Activity.html#ActivityLifecycle" TargetMode="External"/><Relationship Id="rId157" Type="http://schemas.openxmlformats.org/officeDocument/2006/relationships/hyperlink" Target="https://github.com/szeged/sprocket/blob/f998f1bf50454636d42a0efa115c9e14a5b8f8a5/android/sprocket_apk/src/hu/uszeged/sprocket_apk/SprocketActivity.java#L177" TargetMode="External"/><Relationship Id="rId156" Type="http://schemas.openxmlformats.org/officeDocument/2006/relationships/hyperlink" Target="https://github.com/szeged/sprocket/blob/f998f1bf50454636d42a0efa115c9e14a5b8f8a5/android/sprocket_apk/src/hu/uszeged/sprocket_apk/SprocketActivity.java#L50" TargetMode="External"/><Relationship Id="rId155" Type="http://schemas.openxmlformats.org/officeDocument/2006/relationships/hyperlink" Target="https://github.com/szeged/sprocket/blob/f998f1bf50454636d42a0efa115c9e14a5b8f8a5/android/sprocket_apk/src/hu/uszeged/sprocket_apk/SprocketActivity.java" TargetMode="External"/><Relationship Id="rId107" Type="http://schemas.openxmlformats.org/officeDocument/2006/relationships/hyperlink" Target="https://www.google.com/url?q=https%3A%2F%2Fgithub.com%2Fszeged%2Fsprocket%2Fblob%2F0db915417cefadab977b2a5c0df11d33b0961f22%2Fbrowser%2Fui%2Ftoolbar.cc%23L54&amp;sa=D&amp;sntz=1&amp;usg=AFQjCNE0p3_QiYnEEWn4XMAdhvrzWAv5HA" TargetMode="External"/><Relationship Id="rId228" Type="http://schemas.openxmlformats.org/officeDocument/2006/relationships/hyperlink" Target="https://github.com/szeged/sprocket/blob/93a988605622e2f619e6c684425029c2f5558902/browser/ui/tabbed_pane.h#L26" TargetMode="External"/><Relationship Id="rId106" Type="http://schemas.openxmlformats.org/officeDocument/2006/relationships/hyperlink" Target="https://www.google.com/url?q=https%3A%2F%2Fgithub.com%2Fszeged%2Fsprocket%2Fblob%2F0db915417cefadab977b2a5c0df11d33b0961f22%2Fbrowser%2Fui%2Ftoolbar.cc%23L54&amp;sa=D&amp;sntz=1&amp;usg=AFQjCNE0p3_QiYnEEWn4XMAdhvrzWAv5HA" TargetMode="External"/><Relationship Id="rId227" Type="http://schemas.openxmlformats.org/officeDocument/2006/relationships/hyperlink" Target="https://github.com/szeged/sprocket/blob/93a988605622e2f619e6c684425029c2f5558902/browser/ui/tabbed_pane.cc#L198" TargetMode="External"/><Relationship Id="rId105" Type="http://schemas.openxmlformats.org/officeDocument/2006/relationships/hyperlink" Target="https://www.google.com/url?q=https%3A%2F%2Fgithub.com%2Fszeged%2Fsprocket%2Fblob%2F0db915417cefadab977b2a5c0df11d33b0961f22%2Fbrowser%2Fui%2Ftoolbar.cc%23L44&amp;sa=D&amp;sntz=1&amp;usg=AFQjCNFCSVC4SctF6Wx9e0cU2k8cay5yig" TargetMode="External"/><Relationship Id="rId226" Type="http://schemas.openxmlformats.org/officeDocument/2006/relationships/hyperlink" Target="https://github.com/szeged/sprocket/blob/93a988605622e2f619e6c684425029c2f5558902/browser/ui/tab.cc#L51" TargetMode="External"/><Relationship Id="rId104" Type="http://schemas.openxmlformats.org/officeDocument/2006/relationships/hyperlink" Target="https://www.google.com/url?q=https%3A%2F%2Fgithub.com%2Fszeged%2Fsprocket%2Fblob%2F0db915417cefadab977b2a5c0df11d33b0961f22%2Fbrowser%2Fui%2Ftoolbar.cc%23L35&amp;sa=D&amp;sntz=1&amp;usg=AFQjCNET3onBSX7EigC0bq4BM9BMWklV1w" TargetMode="External"/><Relationship Id="rId225" Type="http://schemas.openxmlformats.org/officeDocument/2006/relationships/hyperlink" Target="https://github.com/szeged/sprocket/blob/93a988605622e2f619e6c684425029c2f5558902/browser/ui/tab.h#L61" TargetMode="External"/><Relationship Id="rId109" Type="http://schemas.openxmlformats.org/officeDocument/2006/relationships/hyperlink" Target="https://www.google.com/url?q=https%3A%2F%2Fgithub.com%2Fszeged%2Fsprocket%2Fblob%2F0db915417cefadab977b2a5c0df11d33b0961f22%2Fbrowser%2Fui%2Fwindow_delegate_view_aura.cc%23L160&amp;sa=D&amp;sntz=1&amp;usg=AFQjCNEstP-CEtheg3cBp47u2Bhk3sKQpA" TargetMode="External"/><Relationship Id="rId108" Type="http://schemas.openxmlformats.org/officeDocument/2006/relationships/hyperlink" Target="https://www.google.com/url?q=https%3A%2F%2Fgithub.com%2Fszeged%2Fsprocket%2Fblob%2F0db915417cefadab977b2a5c0df11d33b0961f22%2Fbrowser%2Fui%2Fwindow_delegate_view_aura.cc%23L159&amp;sa=D&amp;sntz=1&amp;usg=AFQjCNEI7bM7M78jUR1qrWYG5g_kdGNZ-g" TargetMode="External"/><Relationship Id="rId229" Type="http://schemas.openxmlformats.org/officeDocument/2006/relationships/hyperlink" Target="https://github.com/szeged/sprocket/blob/93a988605622e2f619e6c684425029c2f5558902/browser/ui/tabbed_pane.cc#L298" TargetMode="External"/><Relationship Id="rId220" Type="http://schemas.openxmlformats.org/officeDocument/2006/relationships/hyperlink" Target="https://github.com/szeged/sprocket/blob/93a988605622e2f619e6c684425029c2f5558902/browser/ui/tab.h#L67" TargetMode="External"/><Relationship Id="rId103" Type="http://schemas.openxmlformats.org/officeDocument/2006/relationships/hyperlink" Target="https://www.google.com/url?q=https%3A%2F%2Fgithub.com%2Fszeged%2Fsprocket%2Fblob%2F0db915417cefadab977b2a5c0df11d33b0961f22%2Fbrowser%2Fui%2Ftoolbar.h%23L22&amp;sa=D&amp;sntz=1&amp;usg=AFQjCNG2ssUhU1FGAXdLgABBeKOi46LXUA" TargetMode="External"/><Relationship Id="rId224" Type="http://schemas.openxmlformats.org/officeDocument/2006/relationships/hyperlink" Target="https://github.com/szeged/sprocket/blob/93a988605622e2f619e6c684425029c2f5558902/browser/ui/tabbed_pane.cc#L128" TargetMode="External"/><Relationship Id="rId102" Type="http://schemas.openxmlformats.org/officeDocument/2006/relationships/hyperlink" Target="https://www.google.com/url?q=https%3A%2F%2Fgithub.com%2Fszeged%2Fsprocket%2Fblob%2F0db915417cefadab977b2a5c0df11d33b0961f22%2Fbrowser%2Fui%2Fwindow_delegate_view_aura.cc%23L128&amp;sa=D&amp;sntz=1&amp;usg=AFQjCNFHYl_CmkH32B7kCvtiKXfmuv_TTQ" TargetMode="External"/><Relationship Id="rId223" Type="http://schemas.openxmlformats.org/officeDocument/2006/relationships/hyperlink" Target="https://github.com/szeged/sprocket/blob/93a988605622e2f619e6c684425029c2f5558902/browser/ui/tab.cc#L78" TargetMode="External"/><Relationship Id="rId101" Type="http://schemas.openxmlformats.org/officeDocument/2006/relationships/hyperlink" Target="https://www.google.com/url?q=https%3A%2F%2Fgithub.com%2Fszeged%2Fsprocket%2Fblob%2F0db915417cefadab977b2a5c0df11d33b0961f22%2Fbrowser%2Fui%2Fwindow_delegate_view_aura.cc%23L128&amp;sa=D&amp;sntz=1&amp;usg=AFQjCNFHYl_CmkH32B7kCvtiKXfmuv_TTQ" TargetMode="External"/><Relationship Id="rId222" Type="http://schemas.openxmlformats.org/officeDocument/2006/relationships/hyperlink" Target="https://github.com/szeged/sprocket/blob/93a988605622e2f619e6c684425029c2f5558902/browser/ui/tab.cc#L82" TargetMode="External"/><Relationship Id="rId100" Type="http://schemas.openxmlformats.org/officeDocument/2006/relationships/hyperlink" Target="https://www.google.com/url?q=https%3A%2F%2Fgithub.com%2Fszeged%2Fsprocket%2Fblob%2F0db915417cefadab977b2a5c0df11d33b0961f22%2Fbrowser%2Fui%2Ftabbed_pane.h%23L25&amp;sa=D&amp;sntz=1&amp;usg=AFQjCNEG2y1Wp_CxU_8dUWd0t8MgNZ5uXg" TargetMode="External"/><Relationship Id="rId221" Type="http://schemas.openxmlformats.org/officeDocument/2006/relationships/hyperlink" Target="https://github.com/szeged/sprocket/blob/93a988605622e2f619e6c684425029c2f5558902/browser/ui/tab.h#L60" TargetMode="External"/><Relationship Id="rId217" Type="http://schemas.openxmlformats.org/officeDocument/2006/relationships/hyperlink" Target="https://github.com/szeged/sprocket/blob/93a988605622e2f619e6c684425029c2f5558902/browser/ui/tabbed_pane.cc#L73" TargetMode="External"/><Relationship Id="rId216" Type="http://schemas.openxmlformats.org/officeDocument/2006/relationships/hyperlink" Target="https://github.com/szeged/sprocket/blob/93a988605622e2f619e6c684425029c2f5558902/browser/ui/tabbed_pane.cc#L63" TargetMode="External"/><Relationship Id="rId215" Type="http://schemas.openxmlformats.org/officeDocument/2006/relationships/hyperlink" Target="https://github.com/szeged/sprocket/blob/93a988605622e2f619e6c684425029c2f5558902/browser/ui/tabbed_pane.h#L89" TargetMode="External"/><Relationship Id="rId214" Type="http://schemas.openxmlformats.org/officeDocument/2006/relationships/hyperlink" Target="https://github.com/szeged/sprocket/blob/93a988605622e2f619e6c684425029c2f5558902/browser/ui/tabbed_pane.h#L88" TargetMode="External"/><Relationship Id="rId219" Type="http://schemas.openxmlformats.org/officeDocument/2006/relationships/hyperlink" Target="https://github.com/szeged/sprocket/blob/93a988605622e2f619e6c684425029c2f5558902/browser/ui/tab.h#L59" TargetMode="External"/><Relationship Id="rId218" Type="http://schemas.openxmlformats.org/officeDocument/2006/relationships/hyperlink" Target="https://github.com/szeged/sprocket/blob/93a988605622e2f619e6c684425029c2f5558902/browser/ui/tab.h#L65" TargetMode="External"/><Relationship Id="rId213" Type="http://schemas.openxmlformats.org/officeDocument/2006/relationships/hyperlink" Target="https://github.com/szeged/sprocket/blob/93a988605622e2f619e6c684425029c2f5558902/browser/ui/tabbed_pane.cc#L34" TargetMode="External"/><Relationship Id="rId212" Type="http://schemas.openxmlformats.org/officeDocument/2006/relationships/hyperlink" Target="https://github.com/szeged/sprocket/blob/93a988605622e2f619e6c684425029c2f5558902/browser/ui/tab.h#L23" TargetMode="External"/><Relationship Id="rId211" Type="http://schemas.openxmlformats.org/officeDocument/2006/relationships/hyperlink" Target="https://github.com/szeged/sprocket/blob/93a988605622e2f619e6c684425029c2f5558902/browser/ui/tabbed_pane.h#L25" TargetMode="External"/><Relationship Id="rId210" Type="http://schemas.openxmlformats.org/officeDocument/2006/relationships/hyperlink" Target="https://code.google.com/p/chromium/codesearch#chromium/src/ui/views/controls/tabbed_pane/" TargetMode="External"/><Relationship Id="rId129" Type="http://schemas.openxmlformats.org/officeDocument/2006/relationships/hyperlink" Target="https://github.com/szeged/sprocket/tree/master/android" TargetMode="External"/><Relationship Id="rId128" Type="http://schemas.openxmlformats.org/officeDocument/2006/relationships/hyperlink" Target="https://code.google.com/p/chromium/codesearch#chromium/src/content/public/android/" TargetMode="External"/><Relationship Id="rId249" Type="http://schemas.openxmlformats.org/officeDocument/2006/relationships/hyperlink" Target="https://github.com/szeged/sprocket/blob/93a988605622e2f619e6c684425029c2f5558902/browser/ui/tabbed_pane.h#L84" TargetMode="External"/><Relationship Id="rId127" Type="http://schemas.openxmlformats.org/officeDocument/2006/relationships/hyperlink" Target="https://code.google.com/p/chromium/codesearch#chromium/src/content/public/common/content_client.h&amp;l=68" TargetMode="External"/><Relationship Id="rId248" Type="http://schemas.openxmlformats.org/officeDocument/2006/relationships/hyperlink" Target="https://code.google.com/p/chromium/codesearch#chromium/src/ui/views/controls/tabbed_pane/tabbed_pane_listener.h&amp;l=14" TargetMode="External"/><Relationship Id="rId126" Type="http://schemas.openxmlformats.org/officeDocument/2006/relationships/hyperlink" Target="https://www.google.com/url?q=https%3A%2F%2Fgithub.com%2Fszeged%2Fsprocket%2Fblob%2F0db915417cefadab977b2a5c0df11d33b0961f22%2Fcommon%2Fcontent_client.h&amp;sa=D&amp;sntz=1&amp;usg=AFQjCNFKVteQcKn2_NJ-MsI2uomfrAfoQA" TargetMode="External"/><Relationship Id="rId247" Type="http://schemas.openxmlformats.org/officeDocument/2006/relationships/hyperlink" Target="https://github.com/szeged/sprocket/blob/93a988605622e2f619e6c684425029c2f5558902/browser/ui/tabbed_pane.cc#L259" TargetMode="External"/><Relationship Id="rId121" Type="http://schemas.openxmlformats.org/officeDocument/2006/relationships/hyperlink" Target="https://www.google.com/url?q=https%3A%2F%2Fgithub.com%2Fszeged%2Fsprocket%2Fblob%2F0db915417cefadab977b2a5c0df11d33b0961f22%2Fbrowser%2Fui%2Fwindow_delegate_view_aura.cc%23L21&amp;sa=D&amp;sntz=1&amp;usg=AFQjCNFbhNMedIMefZWbb1y6NWbyi4xrAQ" TargetMode="External"/><Relationship Id="rId242" Type="http://schemas.openxmlformats.org/officeDocument/2006/relationships/hyperlink" Target="https://code.google.com/p/chromium/codesearch#chromium/src/ui/views/controls/tabbed_pane/tabbed_pane.cc&amp;l=304" TargetMode="External"/><Relationship Id="rId120" Type="http://schemas.openxmlformats.org/officeDocument/2006/relationships/hyperlink" Target="https://www.google.com/url?q=https%3A%2F%2Fgithub.com%2Fszeged%2Fsprocket%2Fblob%2F0db915417cefadab977b2a5c0df11d33b0961f22%2Fbrowser%2Fui%2Fwindow_delegate_view_aura.cc%23L20&amp;sa=D&amp;sntz=1&amp;usg=AFQjCNEuXDnVCwB8UMzIpQw7V7NaMDq_nA" TargetMode="External"/><Relationship Id="rId241" Type="http://schemas.openxmlformats.org/officeDocument/2006/relationships/hyperlink" Target="https://github.com/szeged/sprocket/blob/93a988605622e2f619e6c684425029c2f5558902/browser/ui/tabbed_pane.cc#L299" TargetMode="External"/><Relationship Id="rId240" Type="http://schemas.openxmlformats.org/officeDocument/2006/relationships/hyperlink" Target="https://github.com/szeged/sprocket/blob/93a988605622e2f619e6c684425029c2f5558902/browser/ui/tabbed_pane.cc#L144" TargetMode="External"/><Relationship Id="rId125" Type="http://schemas.openxmlformats.org/officeDocument/2006/relationships/hyperlink" Target="https://code.google.com/p/chromium/codesearch#chromium/src/content/public/common/" TargetMode="External"/><Relationship Id="rId246" Type="http://schemas.openxmlformats.org/officeDocument/2006/relationships/hyperlink" Target="https://github.com/szeged/sprocket/blob/93a988605622e2f619e6c684425029c2f5558902/browser/ui/tabbed_pane.cc#L251" TargetMode="External"/><Relationship Id="rId124" Type="http://schemas.openxmlformats.org/officeDocument/2006/relationships/hyperlink" Target="https://code.google.com/p/chromium/codesearch#chromium/src/content/public/renderer/" TargetMode="External"/><Relationship Id="rId245" Type="http://schemas.openxmlformats.org/officeDocument/2006/relationships/hyperlink" Target="https://github.com/szeged/sprocket/blob/93a988605622e2f619e6c684425029c2f5558902/browser/ui/tabbed_pane.cc#L246" TargetMode="External"/><Relationship Id="rId123" Type="http://schemas.openxmlformats.org/officeDocument/2006/relationships/hyperlink" Target="https://github.com/szeged/sprocket/blob/812db6836fa5df94f306769ad59ab696f6164f18/browser/ui/window_delegate_view_aura.cc#L46" TargetMode="External"/><Relationship Id="rId244" Type="http://schemas.openxmlformats.org/officeDocument/2006/relationships/hyperlink" Target="https://github.com/szeged/sprocket/blob/93a988605622e2f619e6c684425029c2f5558902/browser/ui/tabbed_pane.cc#L206" TargetMode="External"/><Relationship Id="rId122" Type="http://schemas.openxmlformats.org/officeDocument/2006/relationships/hyperlink" Target="https://www.google.com/url?q=https%3A%2F%2Fgithub.com%2Fszeged%2Fsprocket%2Fblob%2F0db915417cefadab977b2a5c0df11d33b0961f22%2Fbrowser%2Fui%2Fwindow_delegate_view_aura.cc%23L67&amp;sa=D&amp;sntz=1&amp;usg=AFQjCNF9naqjNRhdQK7XQ4hddRaKGIt9uA" TargetMode="External"/><Relationship Id="rId243" Type="http://schemas.openxmlformats.org/officeDocument/2006/relationships/hyperlink" Target="https://github.com/szeged/sprocket/blob/93a988605622e2f619e6c684425029c2f5558902/browser/ui/tabbed_pane.cc#L198" TargetMode="External"/><Relationship Id="rId95" Type="http://schemas.openxmlformats.org/officeDocument/2006/relationships/hyperlink" Target="https://github.com/szeged/sprocket/blob/0db915417cefadab977b2a5c0df11d33b0961f22/browser/ui/views_delegate_aura.cc#L32" TargetMode="External"/><Relationship Id="rId94" Type="http://schemas.openxmlformats.org/officeDocument/2006/relationships/hyperlink" Target="https://github.com/szeged/sprocket/blob/0db915417cefadab977b2a5c0df11d33b0961f22/browser/ui/views_delegate_aura.h" TargetMode="External"/><Relationship Id="rId97" Type="http://schemas.openxmlformats.org/officeDocument/2006/relationships/hyperlink" Target="https://github.com/szeged/sprocket/blob/0db915417cefadab977b2a5c0df11d33b0961f22/browser/ui/views_delegate_aura.cc#L20" TargetMode="External"/><Relationship Id="rId96" Type="http://schemas.openxmlformats.org/officeDocument/2006/relationships/hyperlink" Target="https://code.google.com/p/chromium/codesearch#chromium/src/ui/views/widget/desktop_aura/desktop_native_widget_aura.h&amp;l=53" TargetMode="External"/><Relationship Id="rId99" Type="http://schemas.openxmlformats.org/officeDocument/2006/relationships/hyperlink" Target="https://www.google.com/url?q=https%3A%2F%2Fgithub.com%2Fszeged%2Fsprocket%2Fblob%2F0db915417cefadab977b2a5c0df11d33b0961f22%2Fbrowser%2Fui%2Ftoolbar.h%23L22&amp;sa=D&amp;sntz=1&amp;usg=AFQjCNG2ssUhU1FGAXdLgABBeKOi46LXUA" TargetMode="External"/><Relationship Id="rId98" Type="http://schemas.openxmlformats.org/officeDocument/2006/relationships/hyperlink" Target="https://github.com/szeged/sprocket/blob/0db915417cefadab977b2a5c0df11d33b0961f22/browser/ui/views_delegate_aura.cc#L48" TargetMode="External"/><Relationship Id="rId91" Type="http://schemas.openxmlformats.org/officeDocument/2006/relationships/hyperlink" Target="https://code.google.com/p/chromium/codesearch#chromium/src/ui/views/widget/widget_delegate.h" TargetMode="External"/><Relationship Id="rId90" Type="http://schemas.openxmlformats.org/officeDocument/2006/relationships/hyperlink" Target="https://www.google.com/url?q=https%3A%2F%2Fgithub.com%2Fszeged%2Fsprocket%2Fblob%2F0db915417cefadab977b2a5c0df11d33b0961f22%2Fbrowser%2Fui%2Fwindow_delegate_view_aura.h%23L31&amp;sa=D&amp;sntz=1&amp;usg=AFQjCNHVegqP_vKG3LmjCpHSKaUeuf8KkQ" TargetMode="External"/><Relationship Id="rId93" Type="http://schemas.openxmlformats.org/officeDocument/2006/relationships/hyperlink" Target="https://code.google.com/p/chromium/codesearch#chromium/src/ui/views/controls/button/button.h" TargetMode="External"/><Relationship Id="rId92" Type="http://schemas.openxmlformats.org/officeDocument/2006/relationships/hyperlink" Target="https://code.google.com/p/chromium/codesearch#chromium/src/ui/views/controls/textfield/textfield_controller.h" TargetMode="External"/><Relationship Id="rId118" Type="http://schemas.openxmlformats.org/officeDocument/2006/relationships/hyperlink" Target="https://github.com/szeged/sprocket/blob/0db915417cefadab977b2a5c0df11d33b0961f22/browser/ui/tabbed_pane.cc#L171" TargetMode="External"/><Relationship Id="rId239" Type="http://schemas.openxmlformats.org/officeDocument/2006/relationships/hyperlink" Target="https://github.com/szeged/sprocket/blob/93a988605622e2f619e6c684425029c2f5558902/browser/ui/tabbed_pane.cc#L143" TargetMode="External"/><Relationship Id="rId117" Type="http://schemas.openxmlformats.org/officeDocument/2006/relationships/hyperlink" Target="https://github.com/szeged/sprocket/blob/0db915417cefadab977b2a5c0df11d33b0961f22/browser/ui/tab.h#L23" TargetMode="External"/><Relationship Id="rId238" Type="http://schemas.openxmlformats.org/officeDocument/2006/relationships/hyperlink" Target="https://github.com/szeged/sprocket/blob/93a988605622e2f619e6c684425029c2f5558902/browser/ui/tabbed_pane.h#L91" TargetMode="External"/><Relationship Id="rId116" Type="http://schemas.openxmlformats.org/officeDocument/2006/relationships/hyperlink" Target="https://github.com/szeged/sprocket/blob/0db915417cefadab977b2a5c0df11d33b0961f22/browser/ui/tabbed_pane.cc#L240" TargetMode="External"/><Relationship Id="rId237" Type="http://schemas.openxmlformats.org/officeDocument/2006/relationships/hyperlink" Target="https://github.com/szeged/sprocket/blob/93a988605622e2f619e6c684425029c2f5558902/browser/ui/tabbed_pane.cc#L221" TargetMode="External"/><Relationship Id="rId115" Type="http://schemas.openxmlformats.org/officeDocument/2006/relationships/hyperlink" Target="https://github.com/szeged/sprocket/blob/0db915417cefadab977b2a5c0df11d33b0961f22/browser/ui/tabbed_pane.cc#L34" TargetMode="External"/><Relationship Id="rId236" Type="http://schemas.openxmlformats.org/officeDocument/2006/relationships/hyperlink" Target="https://code.google.com/p/chromium/codesearch#chromium/src/ui/views/controls/tabbed_pane/tabbed_pane.cc&amp;l=333" TargetMode="External"/><Relationship Id="rId119" Type="http://schemas.openxmlformats.org/officeDocument/2006/relationships/hyperlink" Target="https://github.com/szeged/sprocket/blob/0db915417cefadab977b2a5c0df11d33b0961f22/browser/ui/tabbed_pane.cc#L157" TargetMode="External"/><Relationship Id="rId110" Type="http://schemas.openxmlformats.org/officeDocument/2006/relationships/hyperlink" Target="https://www.google.com/url?q=https%3A%2F%2Fgithub.com%2Fszeged%2Fsprocket%2Fblob%2F0db915417cefadab977b2a5c0df11d33b0961f22%2Fbrowser%2Fui%2Fwindow_delegate_view_aura.cc%23L160&amp;sa=D&amp;sntz=1&amp;usg=AFQjCNEstP-CEtheg3cBp47u2Bhk3sKQpA" TargetMode="External"/><Relationship Id="rId231" Type="http://schemas.openxmlformats.org/officeDocument/2006/relationships/hyperlink" Target="https://github.com/szeged/sprocket/blob/93a988605622e2f619e6c684425029c2f5558902/browser/ui/tabbed_pane.cc#L232" TargetMode="External"/><Relationship Id="rId230" Type="http://schemas.openxmlformats.org/officeDocument/2006/relationships/hyperlink" Target="https://github.com/szeged/sprocket/blob/93a988605622e2f619e6c684425029c2f5558902/browser/ui/tabbed_pane.h#L55" TargetMode="External"/><Relationship Id="rId114" Type="http://schemas.openxmlformats.org/officeDocument/2006/relationships/hyperlink" Target="https://github.com/szeged/sprocket/blob/0db915417cefadab977b2a5c0df11d33b0961f22/browser/ui/tabbed_pane.cc#L128" TargetMode="External"/><Relationship Id="rId235" Type="http://schemas.openxmlformats.org/officeDocument/2006/relationships/hyperlink" Target="https://github.com/szeged/sprocket/blob/93a988605622e2f619e6c684425029c2f5558902/browser/ui/tabbed_pane.cc#L217" TargetMode="External"/><Relationship Id="rId113" Type="http://schemas.openxmlformats.org/officeDocument/2006/relationships/hyperlink" Target="https://github.com/szeged/sprocket/blob/0db915417cefadab977b2a5c0df11d33b0961f22/browser/ui/tabbed_pane.h#L25" TargetMode="External"/><Relationship Id="rId234" Type="http://schemas.openxmlformats.org/officeDocument/2006/relationships/hyperlink" Target="https://github.com/szeged/sprocket/blob/93a988605622e2f619e6c684425029c2f5558902/browser/ui/tabbed_pane.cc#L289" TargetMode="External"/><Relationship Id="rId112" Type="http://schemas.openxmlformats.org/officeDocument/2006/relationships/hyperlink" Target="https://www.google.com/url?q=https%3A%2F%2Fgithub.com%2Fszeged%2Fsprocket%2Fblob%2F0db915417cefadab977b2a5c0df11d33b0961f22%2Fbrowser%2Fui%2Fwindow_aura.cc%23L90&amp;sa=D&amp;sntz=1&amp;usg=AFQjCNHN1U4MQ7aD89qYs7EXIFgV1WBAYw" TargetMode="External"/><Relationship Id="rId233" Type="http://schemas.openxmlformats.org/officeDocument/2006/relationships/hyperlink" Target="https://github.com/szeged/sprocket/blob/93a988605622e2f619e6c684425029c2f5558902/browser/ui/tabbed_pane.cc#L283" TargetMode="External"/><Relationship Id="rId111" Type="http://schemas.openxmlformats.org/officeDocument/2006/relationships/hyperlink" Target="https://www.google.com/url?q=https%3A%2F%2Fgithub.com%2Fszeged%2Fsprocket%2Fblob%2F0db915417cefadab977b2a5c0df11d33b0961f22%2Fbrowser%2Fui%2Fwindow_aura.cc%23L90&amp;sa=D&amp;sntz=1&amp;usg=AFQjCNHN1U4MQ7aD89qYs7EXIFgV1WBAYw" TargetMode="External"/><Relationship Id="rId232" Type="http://schemas.openxmlformats.org/officeDocument/2006/relationships/hyperlink" Target="https://github.com/szeged/sprocket/blob/93a988605622e2f619e6c684425029c2f5558902/browser/ui/tabbed_pane.cc#L264" TargetMode="External"/><Relationship Id="rId206" Type="http://schemas.openxmlformats.org/officeDocument/2006/relationships/hyperlink" Target="https://github.com/szeged/sprocket/blob/812db6836fa5df94f306769ad59ab696f6164f18/browser/ui/window_delegate_view_aura.cc#L24" TargetMode="External"/><Relationship Id="rId205" Type="http://schemas.openxmlformats.org/officeDocument/2006/relationships/hyperlink" Target="https://github.com/szeged/sprocket/blob/812db6836fa5df94f306769ad59ab696f6164f18/browser/ui/window.h#L98" TargetMode="External"/><Relationship Id="rId204" Type="http://schemas.openxmlformats.org/officeDocument/2006/relationships/hyperlink" Target="https://github.com/szeged/sprocket/blob/812db6836fa5df94f306769ad59ab696f6164f18/browser/ui/window_aura.cc#L86" TargetMode="External"/><Relationship Id="rId203" Type="http://schemas.openxmlformats.org/officeDocument/2006/relationships/hyperlink" Target="https://github.com/szeged/sprocket/blob/812db6836fa5df94f306769ad59ab696f6164f18/browser/ui/window.h#L99" TargetMode="External"/><Relationship Id="rId209" Type="http://schemas.openxmlformats.org/officeDocument/2006/relationships/hyperlink" Target="https://github.com/szeged/sprocket/blob/6e217e44a8f8bbac7ce64e13ee8ec584ea4aa43a/browser/ui/window_delegate_view_aura.cc#L185" TargetMode="External"/><Relationship Id="rId208" Type="http://schemas.openxmlformats.org/officeDocument/2006/relationships/hyperlink" Target="https://github.com/szeged/sprocket/blob/6e217e44a8f8bbac7ce64e13ee8ec584ea4aa43a/browser/ui/window_delegate_view_aura.cc#L178" TargetMode="External"/><Relationship Id="rId207" Type="http://schemas.openxmlformats.org/officeDocument/2006/relationships/hyperlink" Target="https://github.com/szeged/sprocket/blob/812db6836fa5df94f306769ad59ab696f6164f18/browser/ui/window_aura.cc#L85" TargetMode="External"/><Relationship Id="rId202" Type="http://schemas.openxmlformats.org/officeDocument/2006/relationships/hyperlink" Target="https://github.com/szeged/sprocket/blob/812db6836fa5df94f306769ad59ab696f6164f18/browser/ui/window_aura.cc#L81" TargetMode="External"/><Relationship Id="rId201" Type="http://schemas.openxmlformats.org/officeDocument/2006/relationships/hyperlink" Target="https://github.com/szeged/sprocket/blob/812db6836fa5df94f306769ad59ab696f6164f18/browser/ui/window_delegate_view_aura.cc#L99" TargetMode="External"/><Relationship Id="rId200" Type="http://schemas.openxmlformats.org/officeDocument/2006/relationships/hyperlink" Target="https://github.com/szeged/sprocket/blob/812db6836fa5df94f306769ad59ab696f6164f18/browser/web_contents.cc#L1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