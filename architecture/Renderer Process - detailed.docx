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right="-1245" w:firstLine="0"/>
        <w:jc w:val="center"/>
        <w:rPr>
          <w:i w:val="1"/>
          <w:color w:val="3d85c6"/>
        </w:rPr>
      </w:pPr>
      <w:bookmarkStart w:colFirst="0" w:colLast="0" w:name="_qptdtlk59nkm" w:id="0"/>
      <w:bookmarkEnd w:id="0"/>
      <w:ins w:author="mini pekka" w:id="0" w:date="2018-11-19T03:25:46Z">
        <w:r w:rsidDel="00000000" w:rsidR="00000000" w:rsidRPr="00000000">
          <w:rPr>
            <w:rtl w:val="0"/>
          </w:rPr>
          <w:t xml:space="preserve">~</w:t>
        </w:r>
      </w:ins>
      <w:r w:rsidDel="00000000" w:rsidR="00000000" w:rsidRPr="00000000">
        <w:rPr>
          <w:i w:val="1"/>
          <w:color w:val="3d85c6"/>
          <w:rtl w:val="0"/>
        </w:rPr>
        <w:t xml:space="preserve">Renderer process - detailed architecture overview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right="-1245" w:firstLine="0"/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7572186" cy="6985608"/>
              <wp:effectExtent b="0" l="0" r="0" t="0"/>
              <wp:docPr descr="pub" id="1" name="image1.png"/>
              <a:graphic>
                <a:graphicData uri="http://schemas.openxmlformats.org/drawingml/2006/picture">
                  <pic:pic>
                    <pic:nvPicPr>
                      <pic:cNvPr descr="pub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2186" cy="698560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Startup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startup box represents the parent process’s startup procedure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Browser process startup, Zygote process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s created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Renderer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renderer box represents that the Renderer process is forked from the Zygote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MainMessageLoop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is used to process events for a particular thread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puts the incoming messages, tasks to a queue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pops a task from the queue and starts it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strong relationship with the IPC communication framework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has task reentrancy protection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second task cannot be started until first task finishes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IPC / Mojo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framework which is used for inter-process communication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connects directly to the MainMessageLoop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provides communication channels through which the messages can be sent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message creating, sending and receiving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asynchronous message handling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TaskAnnotator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incoming tasks are going through a TaskAnnotator which annotates the task before the execution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implements common debug annotations for posted tasks. This includes data such as task origins, queueing durations and memory usage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runs a previously queued task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Scheduler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package which contains multiple classes regarding task schedule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TaskQueueManager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The task queue manager provides N task queues and a selector interface for choosing which task queue to service next. Each task queue consists of two sub queues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Incoming task queue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Work queue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content::MessageRouter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the MessageRouter handles all incoming messages sent to it by routing them to the correct listener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routing is based on the Message's routing ID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since routing IDs are typically assigned asynchronously by the browser process, the MessageRouter has the notion of pending IDs for listeners that have not yet been assigned a routing ID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content::RenderWidget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RenderWidget provides a communication bridge between a WebWidget and a RenderWidgetHost, the latter of which lives in a different process.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handles incoming Message in OnMessageReceived method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handles input Events across a chain to </w:t>
      </w:r>
      <w:r w:rsidDel="00000000" w:rsidR="00000000" w:rsidRPr="00000000">
        <w:rPr>
          <w:b w:val="1"/>
          <w:rtl w:val="0"/>
        </w:rPr>
        <w:t xml:space="preserve">blink::handleInputEvent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 case of a mouse event, the </w:t>
      </w:r>
      <w:r w:rsidDel="00000000" w:rsidR="00000000" w:rsidRPr="00000000">
        <w:rPr>
          <w:b w:val="1"/>
          <w:rtl w:val="0"/>
        </w:rPr>
        <w:t xml:space="preserve">tooltip</w:t>
      </w:r>
      <w:r w:rsidDel="00000000" w:rsidR="00000000" w:rsidRPr="00000000">
        <w:rPr>
          <w:rtl w:val="0"/>
        </w:rPr>
        <w:t xml:space="preserve"> gets set and also </w:t>
      </w:r>
      <w:r w:rsidDel="00000000" w:rsidR="00000000" w:rsidRPr="00000000">
        <w:rPr>
          <w:b w:val="1"/>
          <w:rtl w:val="0"/>
        </w:rPr>
        <w:t xml:space="preserve">hit tests</w:t>
      </w:r>
      <w:r w:rsidDel="00000000" w:rsidR="00000000" w:rsidRPr="00000000">
        <w:rPr>
          <w:rtl w:val="0"/>
        </w:rPr>
        <w:t xml:space="preserve"> should be executed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sends response back through IPC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content::InputHandler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content::InputHandlerManager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manages InputHandlerProxy instances for the WebViews in this renderer.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content::InputHandlerProxy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216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highlight w:val="white"/>
          <w:rtl w:val="0"/>
        </w:rPr>
        <w:t xml:space="preserve">his class is a proxy between the content input event filtering and the compositor's input handling logic. InputHandlerProxy instances live entirely on the compositor thread. Each InputHandler instance handles input events intended for a specific WebWidget.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calls specific </w:t>
      </w:r>
      <w:r w:rsidDel="00000000" w:rsidR="00000000" w:rsidRPr="00000000">
        <w:rPr>
          <w:b w:val="1"/>
          <w:highlight w:val="white"/>
          <w:rtl w:val="0"/>
        </w:rPr>
        <w:t xml:space="preserve">Compositor</w:t>
      </w:r>
      <w:r w:rsidDel="00000000" w:rsidR="00000000" w:rsidRPr="00000000">
        <w:rPr>
          <w:highlight w:val="white"/>
          <w:rtl w:val="0"/>
        </w:rPr>
        <w:t xml:space="preserve"> functions as a result for the input event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Compositor (cc)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compositor calls specific </w:t>
      </w:r>
      <w:r w:rsidDel="00000000" w:rsidR="00000000" w:rsidRPr="00000000">
        <w:rPr>
          <w:b w:val="1"/>
          <w:highlight w:val="white"/>
          <w:rtl w:val="0"/>
        </w:rPr>
        <w:t xml:space="preserve">gfx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GL/GLES</w:t>
      </w:r>
      <w:r w:rsidDel="00000000" w:rsidR="00000000" w:rsidRPr="00000000">
        <w:rPr>
          <w:highlight w:val="white"/>
          <w:rtl w:val="0"/>
        </w:rPr>
        <w:t xml:space="preserve"> functions in order to perform the correct drawing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blink::ScriptController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evaluates JavaScript, and gets the return value through a V8ScriptRunner object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V8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Blink’s JavaScript engine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parsing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compiling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executing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callbacks to modify DOM tree, etc.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deals with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heap allocation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garbage collection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https://code.google.com/p/chromium/codesearch#chromium/src/components/scheduler/base/task_queue_manager.h&amp;q=task_queue_manager.h&amp;sq=package:chromium&amp;type=cs&amp;l=5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https://code.google.com/p/chromium/codesearch#chromium/src/content/common/message_router.h&amp;q=message_router.h&amp;sq=package:chromium&amp;type=cs&amp;l=1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https://code.google.com/p/chromium/codesearch#chromium/src/base/message_loop/message_loop.h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https://code.google.com/p/chromium/codesearch#chromium/src/content/renderer/render_widget.h&amp;q=render_widget.h&amp;sq=package:chromium&amp;type=cs&amp;l=1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https://code.google.com/p/chromium/codesearch#chromium/src/base/debug/task_annotator.h&amp;q=task_annotator&amp;sq=package:chromium&amp;type=cs&amp;l=1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https://code.google.com/p/chromium/codesearch#chromium/src/content/renderer/input/input_handler_manager.h&amp;q=input_handler_manager.&amp;sq=package:chromium&amp;type=cs&amp;l=1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https://code.google.com/p/chromium/codesearch#chromium/src/content/renderer/input/input_handler_proxy.h&amp;q=input_handler_pr&amp;sq=package:chromium&amp;type=cs&amp;l=1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.google.com/p/chromium/codesearch#chromium/src/content/renderer/render_widget.h&amp;q=render_widget.h&amp;sq=package:chromium&amp;type=cs&amp;l=1" TargetMode="External"/><Relationship Id="rId10" Type="http://schemas.openxmlformats.org/officeDocument/2006/relationships/hyperlink" Target="https://code.google.com/p/chromium/codesearch#chromium/src/base/message_loop/message_loop.h" TargetMode="External"/><Relationship Id="rId13" Type="http://schemas.openxmlformats.org/officeDocument/2006/relationships/hyperlink" Target="https://code.google.com/p/chromium/codesearch#chromium/src/content/renderer/input/input_handler_manager.h&amp;q=input_handler_manager.&amp;sq=package:chromium&amp;type=cs&amp;l=1" TargetMode="External"/><Relationship Id="rId12" Type="http://schemas.openxmlformats.org/officeDocument/2006/relationships/hyperlink" Target="https://code.google.com/p/chromium/codesearch#chromium/src/base/debug/task_annotator.h&amp;q=task_annotator&amp;sq=package:chromium&amp;type=cs&amp;l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google.com/p/chromium/codesearch#chromium/src/content/common/message_router.h&amp;q=message_router.h&amp;sq=package:chromium&amp;type=cs&amp;l=1" TargetMode="External"/><Relationship Id="rId14" Type="http://schemas.openxmlformats.org/officeDocument/2006/relationships/hyperlink" Target="https://code.google.com/p/chromium/codesearch#chromium/src/content/renderer/input/input_handler_proxy.h&amp;q=input_handler_pr&amp;sq=package:chromium&amp;type=cs&amp;l=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rawings/d/1lMECV0oLf741IrXHXf1ENCWzmqhFSe9BdRS0cs8f85k/edit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ode.google.com/p/chromium/codesearch#chromium/src/components/scheduler/base/task_queue_manager.h&amp;q=task_queue_manager.h&amp;sq=package:chromium&amp;type=cs&amp;l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