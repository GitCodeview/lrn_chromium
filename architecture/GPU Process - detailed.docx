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305" w:right="-1245" w:firstLine="0"/>
        <w:jc w:val="center"/>
        <w:rPr>
          <w:i w:val="1"/>
          <w:color w:val="3d85c6"/>
        </w:rPr>
      </w:pPr>
      <w:bookmarkStart w:colFirst="0" w:colLast="0" w:name="_qptdtlk59nkm" w:id="0"/>
      <w:bookmarkEnd w:id="0"/>
      <w:r w:rsidDel="00000000" w:rsidR="00000000" w:rsidRPr="00000000">
        <w:rPr>
          <w:i w:val="1"/>
          <w:color w:val="3d85c6"/>
          <w:rtl w:val="0"/>
        </w:rPr>
        <w:t xml:space="preserve">GPU process - detailed architecture overview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943600" cy="5943600"/>
              <wp:effectExtent b="0" l="0" r="0" t="0"/>
              <wp:docPr descr="pub" id="1" name="image1.png"/>
              <a:graphic>
                <a:graphicData uri="http://schemas.openxmlformats.org/drawingml/2006/picture">
                  <pic:pic>
                    <pic:nvPicPr>
                      <pic:cNvPr descr="pub" id="0" name="image1.png"/>
                      <pic:cNvPicPr preferRelativeResize="0"/>
                    </pic:nvPicPr>
                    <pic:blipFill>
                      <a:blip r:embed="rId7"/>
                      <a:srcRect b="3125" l="0" r="0" t="31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943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Startup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tl w:val="0"/>
        </w:rPr>
        <w:t xml:space="preserve">entry point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GPU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MainMessageLoop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is used to process events for a particular thread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puts the incoming messages, tasks to a queue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pops a task from the queue and starts it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strong relationship with the IPC communication framework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has task reentrancy protection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second task cannot be started until first task finishes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IPC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framework which is used for inter-process communication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connects directly to the MainMessageLoop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provides communication channels through which the messages can be sent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message creating, sending and receiving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asynchronous message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TaskAnnotator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all incoming tasks are going through a TaskAnnotator which annotates the task before the execution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implements common debug annotations for posted tasks. This includes data such as task origins, queueing durations and memory usage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runs a previously queued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GPU Command Buffer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mplements IPC methods (Receive, Send)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handles messages (Set/Get buffer, Flush, Create/Destroy Images, etc) and sends commands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gfx::GLSurface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ncapsulates a surface that can be rendered to with GL, hiding platform specific management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gfx::GLContext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ncapsulates an OpenGL context, hiding platform specific management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GLES2 Decoder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decodes GLES2 commands from Command Buffer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calls GL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Shader, Texture, …, Draw elements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calls actual OpenGL functions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compiles and executes shader codes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manipulates textures (bind, remove, setTarget, etc)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other calls manage the GLContext’s state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Swap buffers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handles frame swaps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if the buffer is offscreen then it copies the rendered frame to another framebuffer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https://code.google.com/p/chromium/codesearch#chromium/src/base/message_loop/message_loop.h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https://code.google.com/p/chromium/codesearch#chromium/src/base/debug/task_annotator.h&amp;q=task_annotator&amp;sq=package:chromium&amp;type=cs&amp;l=1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https://code.google.com/p/chromium/codesearch#chromium/src/cc/raster/task_graph_runner.h&amp;q=taskgraph&amp;sq=package:chromium&amp;type=cs&amp;l=42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https://code.google.com/p/chromium/codesearch#chromium/src/content/common/gpu/gpu_command_buffer_stub.h&amp;q=gpucommandbufferstub&amp;sq=package:chromium&amp;type=cs&amp;l=92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 w:footer="720"/>
      <w:pgNumType w:start="1"/>
      <w:sectPrChange w:author="Frank Lei" w:id="0" w:date="2016-10-17T03:28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ins w:author="Frank Lei" w:id="1" w:date="2016-10-17T03:28:38Z"/>
      </w:rPr>
    </w:pPr>
    <w:ins w:author="Frank Lei" w:id="1" w:date="2016-10-17T03:28:38Z">
      <w:r w:rsidDel="00000000" w:rsidR="00000000" w:rsidRPr="00000000">
        <w:rPr>
          <w:rtl w:val="0"/>
        </w:rPr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.google.com/p/chromium/codesearch#chromium/src/content/common/gpu/gpu_command_buffer_stub.h&amp;q=gpucommandbufferstub&amp;sq=package:chromium&amp;type=cs&amp;l=92" TargetMode="External"/><Relationship Id="rId10" Type="http://schemas.openxmlformats.org/officeDocument/2006/relationships/hyperlink" Target="https://code.google.com/p/chromium/codesearch#chromium/src/cc/raster/task_graph_runner.h&amp;q=taskgraph&amp;sq=package:chromium&amp;type=cs&amp;l=42" TargetMode="External"/><Relationship Id="rId12" Type="http://schemas.openxmlformats.org/officeDocument/2006/relationships/footer" Target="footer1.xml"/><Relationship Id="rId9" Type="http://schemas.openxmlformats.org/officeDocument/2006/relationships/hyperlink" Target="https://code.google.com/p/chromium/codesearch#chromium/src/base/debug/task_annotator.h&amp;q=task_annotator&amp;sq=package:chromium&amp;type=cs&amp;l=1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rawings/d/11zKL9vphVV5aFMaAHZO3NrvxI7BxVY08cwXSC6OmYq4/edit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code.google.com/p/chromium/codesearch#chromium/src/base/message_loop/message_loop.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