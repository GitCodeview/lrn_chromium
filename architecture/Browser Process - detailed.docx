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right="-1245" w:firstLine="0"/>
        <w:jc w:val="center"/>
        <w:rPr>
          <w:i w:val="1"/>
          <w:color w:val="3d85c6"/>
        </w:rPr>
      </w:pPr>
      <w:bookmarkStart w:colFirst="0" w:colLast="0" w:name="_ws6a8t2q6ruc" w:id="0"/>
      <w:bookmarkEnd w:id="0"/>
      <w:r w:rsidDel="00000000" w:rsidR="00000000" w:rsidRPr="00000000">
        <w:rPr>
          <w:i w:val="1"/>
          <w:color w:val="3d85c6"/>
          <w:rtl w:val="0"/>
        </w:rPr>
        <w:t xml:space="preserve">Browser process - detailed architecture overview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right="-124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540152" cy="6815138"/>
            <wp:effectExtent b="0" l="0" r="0" t="0"/>
            <wp:docPr descr="pub" id="1" name="image1.png"/>
            <a:graphic>
              <a:graphicData uri="http://schemas.openxmlformats.org/drawingml/2006/picture">
                <pic:pic>
                  <pic:nvPicPr>
                    <pic:cNvPr descr="p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0152" cy="681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is the entry point of the whole application (Main).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 launches ContentMain and BrowserMain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BrowserMain starts the MainMessageLoop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Right after the startup the required threads are started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I/O thread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communication with the </w:t>
      </w:r>
      <w:del w:author="Frank Lei" w:id="0" w:date="2016-10-17T03:26:43Z">
        <w:r w:rsidDel="00000000" w:rsidR="00000000" w:rsidRPr="00000000">
          <w:rPr>
            <w:rtl w:val="0"/>
          </w:rPr>
          <w:delText xml:space="preserve">renderer </w:delText>
        </w:r>
      </w:del>
      <w:r w:rsidDel="00000000" w:rsidR="00000000" w:rsidRPr="00000000">
        <w:rPr>
          <w:rtl w:val="0"/>
        </w:rPr>
        <w:t xml:space="preserve">t</w:t>
      </w:r>
      <w:ins w:author="Frank Lei" w:id="0" w:date="2016-10-17T03:26:43Z">
        <w:r w:rsidDel="00000000" w:rsidR="00000000" w:rsidRPr="00000000">
          <w:rPr>
            <w:rtl w:val="0"/>
          </w:rPr>
          <w:t xml:space="preserve">renderer </w:t>
        </w:r>
      </w:ins>
      <w:r w:rsidDel="00000000" w:rsidR="00000000" w:rsidRPr="00000000">
        <w:rPr>
          <w:rtl w:val="0"/>
        </w:rPr>
        <w:t xml:space="preserve">ask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DB thread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sqlite database connection and queries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 thread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cache store / retrieve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Worker threads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this is a facility that runs tasks that don't require a specific thread or a message loop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is a thread pool called WorkerPool, which dynamically adds threads (if necessary) to handle all tasks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are different implementations for POSIX and non-POSIX based systems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MainMessageLoop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used to process events for a particular thread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puts the incoming messages, tasks to a queue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pops a task from the queue and starts it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strong relationship with the IPC communication framework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has task reentrancy protection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second task cannot be started until first task finishes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IPC / Mojo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framework which is used for inter-process communication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connects directly to the MainMessageLoop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rtl w:val="0"/>
        </w:rPr>
        <w:t xml:space="preserve">communication </w:t>
      </w:r>
      <w:r w:rsidDel="00000000" w:rsidR="00000000" w:rsidRPr="00000000">
        <w:rPr>
          <w:rtl w:val="0"/>
        </w:rPr>
        <w:t xml:space="preserve">channels through which the messages can be sent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message creating, sending and receiving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 message </w:t>
      </w:r>
      <w:r w:rsidDel="00000000" w:rsidR="00000000" w:rsidRPr="00000000">
        <w:rPr>
          <w:rtl w:val="0"/>
        </w:rPr>
        <w:t xml:space="preserve">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TaskAnnotator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all incoming tasks are going through a TaskAnnotator which annotates the task before the execution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implements common debug annotations for posted tasks. This includes data such as task origins, queueing durations and memory usage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runs a previously queued task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ResourceLoader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browser side of the resource dispatcher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receives requests from the child processes (Renderer, Worker, etc)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dispatches the received requests to URLRequests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forwards the messages from the URLRequests back to the correct process for handling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URL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group contains all the URL-relevant features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URL replacing and URL extension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URL autocomplete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extracting search terms from URL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URL parsing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URL canonicalization (picking the best URL, when there are multiple choices)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connection to </w:t>
      </w:r>
      <w:r w:rsidDel="00000000" w:rsidR="00000000" w:rsidRPr="00000000">
        <w:rPr>
          <w:b w:val="1"/>
          <w:rtl w:val="0"/>
        </w:rPr>
        <w:t xml:space="preserve">Omnibox </w:t>
      </w:r>
      <w:r w:rsidDel="00000000" w:rsidR="00000000" w:rsidRPr="00000000">
        <w:rPr>
          <w:rtl w:val="0"/>
        </w:rPr>
        <w:t xml:space="preserve">(Chromium’s “smart” URL bar)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classes which communicate with the sqlite3 database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load / update url autocomplete predictions from database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 saved favicons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NetworkDelegate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performs actions before the </w:t>
      </w:r>
      <w:r w:rsidDel="00000000" w:rsidR="00000000" w:rsidRPr="00000000">
        <w:rPr>
          <w:b w:val="1"/>
          <w:rtl w:val="0"/>
        </w:rPr>
        <w:t xml:space="preserve">URLRequest</w:t>
      </w:r>
      <w:r w:rsidDel="00000000" w:rsidR="00000000" w:rsidRPr="00000000">
        <w:rPr>
          <w:rtl w:val="0"/>
        </w:rPr>
        <w:t xml:space="preserve"> starts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starts </w:t>
      </w:r>
      <w:r w:rsidDel="00000000" w:rsidR="00000000" w:rsidRPr="00000000">
        <w:rPr>
          <w:b w:val="1"/>
          <w:rtl w:val="0"/>
        </w:rPr>
        <w:t xml:space="preserve">URLRequests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Cookies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loads all Cookies for a given URL async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sets all Cookies for the given URL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SSL Cert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handles SSL related actions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SSL handshake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certification verifying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signature verifying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Compositor (cc)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PaintFrame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painting main frame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prepare tiles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layers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picture layer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display list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paint to display list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Aura’s painting is called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paint Tab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Swap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draw to a specified surface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swap buffers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RasterTask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task, which performs rasterization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tasks are represented as a task graph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edges: dependencies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node: tasks, priority is assigned to them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items in the display list are drawn to the surface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rasterization calls specific </w:t>
      </w:r>
      <w:r w:rsidDel="00000000" w:rsidR="00000000" w:rsidRPr="00000000">
        <w:rPr>
          <w:b w:val="1"/>
          <w:rtl w:val="0"/>
        </w:rPr>
        <w:t xml:space="preserve">Skia</w:t>
      </w:r>
      <w:r w:rsidDel="00000000" w:rsidR="00000000" w:rsidRPr="00000000">
        <w:rPr>
          <w:rtl w:val="0"/>
        </w:rPr>
        <w:t xml:space="preserve"> functions in order to get the canvas drawn correctly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drawColor, drawPicture, drawRect, fillRect, etc.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X11</w:t>
      </w:r>
      <w:r w:rsidDel="00000000" w:rsidR="00000000" w:rsidRPr="00000000">
        <w:rPr>
          <w:b w:val="1"/>
          <w:rtl w:val="0"/>
        </w:rPr>
        <w:t xml:space="preserve">/Windows/Mac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captures mouse, key, (etc) events and passes it to Chromium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UIEvent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classes in</w:t>
      </w:r>
      <w:r w:rsidDel="00000000" w:rsidR="00000000" w:rsidRPr="00000000">
        <w:rPr>
          <w:b w:val="1"/>
          <w:rtl w:val="0"/>
        </w:rPr>
        <w:t xml:space="preserve"> views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ui </w:t>
      </w:r>
      <w:r w:rsidDel="00000000" w:rsidR="00000000" w:rsidRPr="00000000">
        <w:rPr>
          <w:rtl w:val="0"/>
        </w:rPr>
        <w:t xml:space="preserve">namespaces deal with all UI related functionalities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one of their important duties is handling UI events, for example mousemove, mouseclick, keypress, etc.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these events are passed forward from the</w:t>
      </w:r>
      <w:r w:rsidDel="00000000" w:rsidR="00000000" w:rsidRPr="00000000">
        <w:rPr>
          <w:highlight w:val="white"/>
          <w:rtl w:val="0"/>
        </w:rPr>
        <w:t xml:space="preserve"> system's Windowing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ibrary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events are passed through an event handling chain in order to perform certain actions in each step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user enters the URL into the URLBar, these classes perform the character insertion into the URLBar’s text field.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Aura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UI framework, desktop window manager and shell environment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cross platform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Chrome OS uses it as well as Chrome / Chromium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Aura provides Window and Event types, as well as a set of interfaces to customize their behavior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Sources: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https://www.chromium.org/developers/design-documents/aura/aura-overview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https://code.google.com/p/chromium/codesearch#chromium/src/base/threading/worker_pool_posix.h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https://code.google.com/p/chromium/codesearch#chromium/src/base/message_loop/message_loop.h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https://code.google.com/p/chromium/codesearch#chromium/src/content/browser/loader/resource_dispatcher_host_impl.h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https://www.mattcutts.com/blog/seo-advice-url-canonicalization/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https://code.google.com/p/chromium/codesearch#chromium/src/base/debug/task_annotator.h&amp;q=task_annotator&amp;sq=package:chromium&amp;type=cs&amp;l=1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https://code.google.com/p/chromium/codesearch#chromium/src/cc/raster/task_graph_runner.h&amp;q=taskgraph&amp;sq=package:chromium&amp;type=cs&amp;l=42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https://code.google.com/p/chromium/codesearch#chromium/src/base/threading/worker_pool.h&amp;q=worker_pool.h&amp;sq=package:chromium&amp;l=1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ttcutts.com/blog/seo-advice-url-canonicalization/" TargetMode="External"/><Relationship Id="rId10" Type="http://schemas.openxmlformats.org/officeDocument/2006/relationships/hyperlink" Target="https://code.google.com/p/chromium/codesearch#chromium/src/content/browser/loader/resource_dispatcher_host_impl.h" TargetMode="External"/><Relationship Id="rId13" Type="http://schemas.openxmlformats.org/officeDocument/2006/relationships/hyperlink" Target="https://code.google.com/p/chromium/codesearch#chromium/src/cc/raster/task_graph_runner.h&amp;q=taskgraph&amp;sq=package:chromium&amp;type=cs&amp;l=42" TargetMode="External"/><Relationship Id="rId12" Type="http://schemas.openxmlformats.org/officeDocument/2006/relationships/hyperlink" Target="https://code.google.com/p/chromium/codesearch#chromium/src/base/debug/task_annotator.h&amp;q=task_annotator&amp;sq=package:chromium&amp;type=cs&amp;l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google.com/p/chromium/codesearch#chromium/src/base/message_loop/message_loop.h" TargetMode="External"/><Relationship Id="rId14" Type="http://schemas.openxmlformats.org/officeDocument/2006/relationships/hyperlink" Target="https://code.google.com/p/chromium/codesearch#chromium/src/base/threading/worker_pool.h&amp;q=worker_pool.h&amp;sq=package:chromium&amp;l=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hromium.org/developers/design-documents/aura/aura-overview" TargetMode="External"/><Relationship Id="rId8" Type="http://schemas.openxmlformats.org/officeDocument/2006/relationships/hyperlink" Target="https://code.google.com/p/chromium/codesearch#chromium/src/base/threading/worker_pool_posix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